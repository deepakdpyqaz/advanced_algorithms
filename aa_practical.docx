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04C" w:rsidRDefault="000670BD">
      <w:r>
        <w:rPr>
          <w:noProof/>
        </w:rPr>
        <w:drawing>
          <wp:inline distT="0" distB="0" distL="0" distR="0">
            <wp:extent cx="5731510" cy="5731510"/>
            <wp:effectExtent l="0" t="0" r="0" b="2540"/>
            <wp:docPr id="76984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BD" w:rsidRDefault="000670BD"/>
    <w:p w:rsidR="000670BD" w:rsidRPr="000670BD" w:rsidRDefault="000670BD" w:rsidP="000670BD">
      <w:pPr>
        <w:jc w:val="center"/>
        <w:rPr>
          <w:rFonts w:ascii="Times New Roman" w:hAnsi="Times New Roman" w:cs="Times New Roman"/>
          <w:sz w:val="96"/>
          <w:szCs w:val="96"/>
        </w:rPr>
      </w:pPr>
      <w:r w:rsidRPr="000670BD">
        <w:rPr>
          <w:rFonts w:ascii="Times New Roman" w:hAnsi="Times New Roman" w:cs="Times New Roman"/>
          <w:sz w:val="96"/>
          <w:szCs w:val="96"/>
        </w:rPr>
        <w:t>Practical File</w:t>
      </w:r>
    </w:p>
    <w:p w:rsidR="000670BD" w:rsidRDefault="000670BD" w:rsidP="000670BD">
      <w:pPr>
        <w:jc w:val="both"/>
        <w:rPr>
          <w:rFonts w:ascii="Times New Roman" w:hAnsi="Times New Roman" w:cs="Times New Roman"/>
        </w:rPr>
      </w:pPr>
    </w:p>
    <w:p w:rsidR="000670BD" w:rsidRPr="000670BD" w:rsidRDefault="000670BD" w:rsidP="000670BD">
      <w:pPr>
        <w:jc w:val="right"/>
        <w:rPr>
          <w:rFonts w:ascii="Times New Roman" w:hAnsi="Times New Roman" w:cs="Times New Roman"/>
          <w:sz w:val="32"/>
          <w:szCs w:val="32"/>
        </w:rPr>
      </w:pPr>
      <w:r w:rsidRPr="000670BD">
        <w:rPr>
          <w:rFonts w:ascii="Times New Roman" w:hAnsi="Times New Roman" w:cs="Times New Roman"/>
          <w:sz w:val="32"/>
          <w:szCs w:val="32"/>
        </w:rPr>
        <w:t>Name: Deepak Prakash</w:t>
      </w:r>
    </w:p>
    <w:p w:rsidR="000670BD" w:rsidRPr="000670BD" w:rsidRDefault="000670BD" w:rsidP="000670BD">
      <w:pPr>
        <w:jc w:val="right"/>
        <w:rPr>
          <w:rFonts w:ascii="Times New Roman" w:hAnsi="Times New Roman" w:cs="Times New Roman"/>
          <w:sz w:val="32"/>
          <w:szCs w:val="32"/>
        </w:rPr>
      </w:pPr>
      <w:r w:rsidRPr="000670BD">
        <w:rPr>
          <w:rFonts w:ascii="Times New Roman" w:hAnsi="Times New Roman" w:cs="Times New Roman"/>
          <w:sz w:val="32"/>
          <w:szCs w:val="32"/>
        </w:rPr>
        <w:t>Roll Number: 2019UCS2018</w:t>
      </w:r>
    </w:p>
    <w:p w:rsidR="000670BD" w:rsidRPr="000670BD" w:rsidRDefault="000670BD" w:rsidP="000670BD">
      <w:pPr>
        <w:jc w:val="right"/>
        <w:rPr>
          <w:rFonts w:ascii="Times New Roman" w:hAnsi="Times New Roman" w:cs="Times New Roman"/>
          <w:sz w:val="32"/>
          <w:szCs w:val="32"/>
        </w:rPr>
      </w:pPr>
      <w:r w:rsidRPr="000670BD">
        <w:rPr>
          <w:rFonts w:ascii="Times New Roman" w:hAnsi="Times New Roman" w:cs="Times New Roman"/>
          <w:sz w:val="32"/>
          <w:szCs w:val="32"/>
        </w:rPr>
        <w:t>Subject: Advanced Algorithms</w:t>
      </w:r>
    </w:p>
    <w:p w:rsidR="000670BD" w:rsidRDefault="000670BD" w:rsidP="000670BD">
      <w:pPr>
        <w:jc w:val="right"/>
        <w:rPr>
          <w:rFonts w:ascii="Times New Roman" w:hAnsi="Times New Roman" w:cs="Times New Roman"/>
          <w:sz w:val="32"/>
          <w:szCs w:val="32"/>
        </w:rPr>
      </w:pPr>
      <w:r w:rsidRPr="000670BD">
        <w:rPr>
          <w:rFonts w:ascii="Times New Roman" w:hAnsi="Times New Roman" w:cs="Times New Roman"/>
          <w:sz w:val="32"/>
          <w:szCs w:val="32"/>
        </w:rPr>
        <w:t>Subject Code: CMCSE51</w:t>
      </w:r>
    </w:p>
    <w:p w:rsidR="000670BD" w:rsidRPr="001069FA" w:rsidRDefault="000670BD" w:rsidP="000670BD">
      <w:pPr>
        <w:jc w:val="center"/>
        <w:rPr>
          <w:ins w:id="0" w:author="Deepak Prakash" w:date="2023-04-21T06:55:00Z"/>
          <w:rFonts w:ascii="Times New Roman" w:hAnsi="Times New Roman" w:cs="Times New Roman"/>
          <w:b/>
          <w:bCs/>
          <w:sz w:val="72"/>
          <w:szCs w:val="72"/>
          <w:u w:val="single"/>
          <w:rPrChange w:id="1" w:author="Deepak Prakash" w:date="2023-04-21T07:09:00Z">
            <w:rPr>
              <w:ins w:id="2" w:author="Deepak Prakash" w:date="2023-04-21T06:55:00Z"/>
              <w:rFonts w:ascii="Times New Roman" w:hAnsi="Times New Roman" w:cs="Times New Roman"/>
              <w:sz w:val="32"/>
              <w:szCs w:val="32"/>
            </w:rPr>
          </w:rPrChange>
        </w:rPr>
      </w:pPr>
      <w:r w:rsidRPr="001069FA">
        <w:rPr>
          <w:rFonts w:ascii="Times New Roman" w:hAnsi="Times New Roman" w:cs="Times New Roman"/>
          <w:b/>
          <w:bCs/>
          <w:sz w:val="72"/>
          <w:szCs w:val="72"/>
          <w:u w:val="single"/>
          <w:rPrChange w:id="3" w:author="Deepak Prakash" w:date="2023-04-21T07:09:00Z">
            <w:rPr>
              <w:rFonts w:ascii="Times New Roman" w:hAnsi="Times New Roman" w:cs="Times New Roman"/>
              <w:sz w:val="32"/>
              <w:szCs w:val="32"/>
            </w:rPr>
          </w:rPrChange>
        </w:rPr>
        <w:lastRenderedPageBreak/>
        <w:t>INDEX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2269"/>
        <w:gridCol w:w="5812"/>
        <w:gridCol w:w="1134"/>
        <w:gridCol w:w="1842"/>
        <w:tblGridChange w:id="4">
          <w:tblGrid>
            <w:gridCol w:w="435"/>
            <w:gridCol w:w="2259"/>
            <w:gridCol w:w="10"/>
            <w:gridCol w:w="5802"/>
            <w:gridCol w:w="10"/>
            <w:gridCol w:w="1124"/>
            <w:gridCol w:w="10"/>
            <w:gridCol w:w="1832"/>
            <w:gridCol w:w="10"/>
          </w:tblGrid>
        </w:tblGridChange>
      </w:tblGrid>
      <w:tr w:rsidR="001069FA" w:rsidTr="001069FA">
        <w:trPr>
          <w:cantSplit/>
          <w:trHeight w:val="619"/>
          <w:ins w:id="5" w:author="Deepak Prakash" w:date="2023-04-21T06:58:00Z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70BD" w:rsidRPr="001069FA" w:rsidRDefault="00727ABB" w:rsidP="001069FA">
            <w:pPr>
              <w:jc w:val="center"/>
              <w:rPr>
                <w:ins w:id="6" w:author="Deepak Prakash" w:date="2023-04-21T06:58:00Z"/>
                <w:rFonts w:ascii="Times New Roman" w:hAnsi="Times New Roman" w:cs="Times New Roman"/>
                <w:b/>
                <w:bCs/>
                <w:sz w:val="32"/>
                <w:szCs w:val="32"/>
                <w:rPrChange w:id="7" w:author="Deepak Prakash" w:date="2023-04-21T07:11:00Z">
                  <w:rPr>
                    <w:ins w:id="8" w:author="Deepak Prakash" w:date="2023-04-21T06:58:00Z"/>
                    <w:rFonts w:ascii="Times New Roman" w:hAnsi="Times New Roman" w:cs="Times New Roman"/>
                    <w:sz w:val="32"/>
                    <w:szCs w:val="32"/>
                  </w:rPr>
                </w:rPrChange>
              </w:rPr>
            </w:pPr>
            <w:ins w:id="9" w:author="Deepak Prakash" w:date="2023-04-21T07:02:00Z">
              <w:r w:rsidRPr="001069FA">
                <w:rPr>
                  <w:rFonts w:ascii="Times New Roman" w:hAnsi="Times New Roman" w:cs="Times New Roman"/>
                  <w:b/>
                  <w:bCs/>
                  <w:sz w:val="32"/>
                  <w:szCs w:val="32"/>
                  <w:rPrChange w:id="10" w:author="Deepak Prakash" w:date="2023-04-21T07:11:00Z">
                    <w:rPr>
                      <w:rFonts w:ascii="Times New Roman" w:hAnsi="Times New Roman" w:cs="Times New Roman"/>
                      <w:sz w:val="32"/>
                      <w:szCs w:val="32"/>
                    </w:rPr>
                  </w:rPrChange>
                </w:rPr>
                <w:t xml:space="preserve">Experiment </w:t>
              </w:r>
            </w:ins>
            <w:ins w:id="11" w:author="Deepak Prakash" w:date="2023-04-21T07:00:00Z">
              <w:r w:rsidRPr="001069FA">
                <w:rPr>
                  <w:rFonts w:ascii="Times New Roman" w:hAnsi="Times New Roman" w:cs="Times New Roman"/>
                  <w:b/>
                  <w:bCs/>
                  <w:sz w:val="32"/>
                  <w:szCs w:val="32"/>
                  <w:rPrChange w:id="12" w:author="Deepak Prakash" w:date="2023-04-21T07:11:00Z">
                    <w:rPr>
                      <w:rFonts w:ascii="Times New Roman" w:hAnsi="Times New Roman" w:cs="Times New Roman"/>
                      <w:sz w:val="32"/>
                      <w:szCs w:val="32"/>
                    </w:rPr>
                  </w:rPrChange>
                </w:rPr>
                <w:t>N</w:t>
              </w:r>
            </w:ins>
            <w:ins w:id="13" w:author="Deepak Prakash" w:date="2023-04-21T07:11:00Z">
              <w:r w:rsidR="001069FA">
                <w:rPr>
                  <w:rFonts w:ascii="Times New Roman" w:hAnsi="Times New Roman" w:cs="Times New Roman"/>
                  <w:b/>
                  <w:bCs/>
                  <w:sz w:val="32"/>
                  <w:szCs w:val="32"/>
                </w:rPr>
                <w:t>umber</w:t>
              </w:r>
            </w:ins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70BD" w:rsidRPr="001069FA" w:rsidRDefault="00727ABB" w:rsidP="001069FA">
            <w:pPr>
              <w:jc w:val="center"/>
              <w:rPr>
                <w:ins w:id="14" w:author="Deepak Prakash" w:date="2023-04-21T06:58:00Z"/>
                <w:rFonts w:ascii="Times New Roman" w:hAnsi="Times New Roman" w:cs="Times New Roman"/>
                <w:b/>
                <w:bCs/>
                <w:sz w:val="32"/>
                <w:szCs w:val="32"/>
                <w:rPrChange w:id="15" w:author="Deepak Prakash" w:date="2023-04-21T07:11:00Z">
                  <w:rPr>
                    <w:ins w:id="16" w:author="Deepak Prakash" w:date="2023-04-21T06:58:00Z"/>
                    <w:rFonts w:ascii="Times New Roman" w:hAnsi="Times New Roman" w:cs="Times New Roman"/>
                    <w:sz w:val="32"/>
                    <w:szCs w:val="32"/>
                  </w:rPr>
                </w:rPrChange>
              </w:rPr>
            </w:pPr>
            <w:ins w:id="17" w:author="Deepak Prakash" w:date="2023-04-21T07:02:00Z">
              <w:r w:rsidRPr="001069FA">
                <w:rPr>
                  <w:rFonts w:ascii="Times New Roman" w:hAnsi="Times New Roman" w:cs="Times New Roman"/>
                  <w:b/>
                  <w:bCs/>
                  <w:sz w:val="32"/>
                  <w:szCs w:val="32"/>
                  <w:rPrChange w:id="18" w:author="Deepak Prakash" w:date="2023-04-21T07:11:00Z">
                    <w:rPr>
                      <w:rFonts w:ascii="Times New Roman" w:hAnsi="Times New Roman" w:cs="Times New Roman"/>
                      <w:sz w:val="32"/>
                      <w:szCs w:val="32"/>
                    </w:rPr>
                  </w:rPrChange>
                </w:rPr>
                <w:t>Aim of Experiment</w:t>
              </w:r>
            </w:ins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70BD" w:rsidRPr="001069FA" w:rsidRDefault="00727ABB" w:rsidP="00727ABB">
            <w:pPr>
              <w:jc w:val="center"/>
              <w:rPr>
                <w:ins w:id="19" w:author="Deepak Prakash" w:date="2023-04-21T06:58:00Z"/>
                <w:rFonts w:ascii="Times New Roman" w:hAnsi="Times New Roman" w:cs="Times New Roman"/>
                <w:b/>
                <w:bCs/>
                <w:sz w:val="32"/>
                <w:szCs w:val="32"/>
                <w:rPrChange w:id="20" w:author="Deepak Prakash" w:date="2023-04-21T07:11:00Z">
                  <w:rPr>
                    <w:ins w:id="21" w:author="Deepak Prakash" w:date="2023-04-21T06:58:00Z"/>
                    <w:rFonts w:ascii="Times New Roman" w:hAnsi="Times New Roman" w:cs="Times New Roman"/>
                    <w:sz w:val="32"/>
                    <w:szCs w:val="32"/>
                  </w:rPr>
                </w:rPrChange>
              </w:rPr>
            </w:pPr>
            <w:ins w:id="22" w:author="Deepak Prakash" w:date="2023-04-21T07:00:00Z">
              <w:r w:rsidRPr="001069FA">
                <w:rPr>
                  <w:rFonts w:ascii="Times New Roman" w:hAnsi="Times New Roman" w:cs="Times New Roman"/>
                  <w:b/>
                  <w:bCs/>
                  <w:sz w:val="32"/>
                  <w:szCs w:val="32"/>
                  <w:rPrChange w:id="23" w:author="Deepak Prakash" w:date="2023-04-21T07:11:00Z">
                    <w:rPr>
                      <w:rFonts w:ascii="Times New Roman" w:hAnsi="Times New Roman" w:cs="Times New Roman"/>
                      <w:sz w:val="32"/>
                      <w:szCs w:val="32"/>
                    </w:rPr>
                  </w:rPrChange>
                </w:rPr>
                <w:t>Page</w:t>
              </w:r>
            </w:ins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70BD" w:rsidRPr="001069FA" w:rsidRDefault="00727ABB" w:rsidP="00727ABB">
            <w:pPr>
              <w:jc w:val="center"/>
              <w:rPr>
                <w:ins w:id="24" w:author="Deepak Prakash" w:date="2023-04-21T06:58:00Z"/>
                <w:rFonts w:ascii="Times New Roman" w:hAnsi="Times New Roman" w:cs="Times New Roman"/>
                <w:b/>
                <w:bCs/>
                <w:sz w:val="32"/>
                <w:szCs w:val="32"/>
                <w:rPrChange w:id="25" w:author="Deepak Prakash" w:date="2023-04-21T07:11:00Z">
                  <w:rPr>
                    <w:ins w:id="26" w:author="Deepak Prakash" w:date="2023-04-21T06:58:00Z"/>
                    <w:rFonts w:ascii="Times New Roman" w:hAnsi="Times New Roman" w:cs="Times New Roman"/>
                    <w:sz w:val="32"/>
                    <w:szCs w:val="32"/>
                  </w:rPr>
                </w:rPrChange>
              </w:rPr>
            </w:pPr>
            <w:ins w:id="27" w:author="Deepak Prakash" w:date="2023-04-21T07:00:00Z">
              <w:r w:rsidRPr="001069FA">
                <w:rPr>
                  <w:rFonts w:ascii="Times New Roman" w:hAnsi="Times New Roman" w:cs="Times New Roman"/>
                  <w:b/>
                  <w:bCs/>
                  <w:sz w:val="32"/>
                  <w:szCs w:val="32"/>
                  <w:rPrChange w:id="28" w:author="Deepak Prakash" w:date="2023-04-21T07:11:00Z">
                    <w:rPr>
                      <w:rFonts w:ascii="Times New Roman" w:hAnsi="Times New Roman" w:cs="Times New Roman"/>
                      <w:sz w:val="32"/>
                      <w:szCs w:val="32"/>
                    </w:rPr>
                  </w:rPrChange>
                </w:rPr>
                <w:t>Date</w:t>
              </w:r>
            </w:ins>
          </w:p>
        </w:tc>
      </w:tr>
      <w:tr w:rsidR="001069FA" w:rsidTr="001069FA">
        <w:tblPrEx>
          <w:tblW w:w="11057" w:type="dxa"/>
          <w:tblInd w:w="-856" w:type="dxa"/>
          <w:tblPrExChange w:id="29" w:author="Deepak Prakash" w:date="2023-04-21T07:11:00Z">
            <w:tblPrEx>
              <w:tblW w:w="11482" w:type="dxa"/>
              <w:tblInd w:w="-1281" w:type="dxa"/>
            </w:tblPrEx>
          </w:tblPrExChange>
        </w:tblPrEx>
        <w:trPr>
          <w:ins w:id="30" w:author="Deepak Prakash" w:date="2023-04-21T06:58:00Z"/>
          <w:trPrChange w:id="31" w:author="Deepak Prakash" w:date="2023-04-21T07:11:00Z">
            <w:trPr>
              <w:gridAfter w:val="0"/>
            </w:trPr>
          </w:trPrChange>
        </w:trPr>
        <w:tc>
          <w:tcPr>
            <w:tcW w:w="2269" w:type="dxa"/>
            <w:tcBorders>
              <w:top w:val="single" w:sz="12" w:space="0" w:color="auto"/>
            </w:tcBorders>
            <w:vAlign w:val="center"/>
            <w:tcPrChange w:id="32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jc w:val="center"/>
              <w:rPr>
                <w:ins w:id="33" w:author="Deepak Prakash" w:date="2023-04-21T06:58:00Z"/>
                <w:rFonts w:ascii="Times New Roman" w:hAnsi="Times New Roman" w:cs="Times New Roman"/>
                <w:sz w:val="32"/>
                <w:szCs w:val="32"/>
              </w:rPr>
            </w:pPr>
            <w:ins w:id="34" w:author="Deepak Prakash" w:date="2023-04-21T07:01:00Z">
              <w:r>
                <w:rPr>
                  <w:rFonts w:ascii="Times New Roman" w:hAnsi="Times New Roman" w:cs="Times New Roman"/>
                  <w:sz w:val="32"/>
                  <w:szCs w:val="32"/>
                </w:rPr>
                <w:t>1.</w:t>
              </w:r>
            </w:ins>
          </w:p>
        </w:tc>
        <w:tc>
          <w:tcPr>
            <w:tcW w:w="5812" w:type="dxa"/>
            <w:tcBorders>
              <w:top w:val="single" w:sz="12" w:space="0" w:color="auto"/>
            </w:tcBorders>
            <w:vAlign w:val="center"/>
            <w:tcPrChange w:id="35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rPr>
                <w:ins w:id="36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37" w:author="Deepak Prakash" w:date="2023-04-21T07:11:00Z">
                <w:pPr>
                  <w:jc w:val="center"/>
                </w:pPr>
              </w:pPrChange>
            </w:pPr>
            <w:ins w:id="38" w:author="Deepak Prakash" w:date="2023-04-21T07:02:00Z">
              <w:r>
                <w:rPr>
                  <w:rFonts w:ascii="Times New Roman" w:hAnsi="Times New Roman" w:cs="Times New Roman"/>
                  <w:sz w:val="32"/>
                  <w:szCs w:val="32"/>
                </w:rPr>
                <w:t>Find the Tree longest route in complete binary tree</w:t>
              </w:r>
            </w:ins>
          </w:p>
        </w:tc>
        <w:tc>
          <w:tcPr>
            <w:tcW w:w="1134" w:type="dxa"/>
            <w:tcBorders>
              <w:top w:val="single" w:sz="12" w:space="0" w:color="auto"/>
            </w:tcBorders>
            <w:vAlign w:val="bottom"/>
            <w:tcPrChange w:id="39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1069FA" w:rsidP="00727ABB">
            <w:pPr>
              <w:rPr>
                <w:ins w:id="40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41" w:author="Deepak Prakash" w:date="2023-04-21T06:59:00Z">
                <w:pPr>
                  <w:jc w:val="center"/>
                </w:pPr>
              </w:pPrChange>
            </w:pPr>
            <w:ins w:id="42" w:author="Deepak Prakash" w:date="2023-04-21T07:09:00Z">
              <w:r>
                <w:rPr>
                  <w:rFonts w:ascii="Times New Roman" w:hAnsi="Times New Roman" w:cs="Times New Roman"/>
                  <w:sz w:val="32"/>
                  <w:szCs w:val="32"/>
                </w:rPr>
                <w:t>12-12</w:t>
              </w:r>
            </w:ins>
          </w:p>
        </w:tc>
        <w:tc>
          <w:tcPr>
            <w:tcW w:w="1842" w:type="dxa"/>
            <w:tcBorders>
              <w:top w:val="single" w:sz="12" w:space="0" w:color="auto"/>
            </w:tcBorders>
            <w:vAlign w:val="bottom"/>
            <w:tcPrChange w:id="43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727ABB">
            <w:pPr>
              <w:rPr>
                <w:ins w:id="44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45" w:author="Deepak Prakash" w:date="2023-04-21T06:59:00Z">
                <w:pPr>
                  <w:jc w:val="center"/>
                </w:pPr>
              </w:pPrChange>
            </w:pPr>
            <w:ins w:id="46" w:author="Deepak Prakash" w:date="2023-04-21T07:02:00Z">
              <w:r>
                <w:rPr>
                  <w:rFonts w:ascii="Times New Roman" w:hAnsi="Times New Roman" w:cs="Times New Roman"/>
                  <w:sz w:val="32"/>
                  <w:szCs w:val="32"/>
                </w:rPr>
                <w:t>06-</w:t>
              </w:r>
            </w:ins>
            <w:ins w:id="47" w:author="Deepak Prakash" w:date="2023-04-21T07:03:00Z">
              <w:r>
                <w:rPr>
                  <w:rFonts w:ascii="Times New Roman" w:hAnsi="Times New Roman" w:cs="Times New Roman"/>
                  <w:sz w:val="32"/>
                  <w:szCs w:val="32"/>
                </w:rPr>
                <w:t>01-2023</w:t>
              </w:r>
            </w:ins>
          </w:p>
        </w:tc>
      </w:tr>
      <w:tr w:rsidR="001069FA" w:rsidTr="001069FA">
        <w:tblPrEx>
          <w:tblW w:w="11057" w:type="dxa"/>
          <w:tblInd w:w="-856" w:type="dxa"/>
          <w:tblPrExChange w:id="48" w:author="Deepak Prakash" w:date="2023-04-21T07:11:00Z">
            <w:tblPrEx>
              <w:tblW w:w="11482" w:type="dxa"/>
              <w:tblInd w:w="-1281" w:type="dxa"/>
            </w:tblPrEx>
          </w:tblPrExChange>
        </w:tblPrEx>
        <w:trPr>
          <w:ins w:id="49" w:author="Deepak Prakash" w:date="2023-04-21T06:58:00Z"/>
          <w:trPrChange w:id="50" w:author="Deepak Prakash" w:date="2023-04-21T07:11:00Z">
            <w:trPr>
              <w:gridAfter w:val="0"/>
            </w:trPr>
          </w:trPrChange>
        </w:trPr>
        <w:tc>
          <w:tcPr>
            <w:tcW w:w="2269" w:type="dxa"/>
            <w:vAlign w:val="center"/>
            <w:tcPrChange w:id="51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jc w:val="center"/>
              <w:rPr>
                <w:ins w:id="52" w:author="Deepak Prakash" w:date="2023-04-21T06:58:00Z"/>
                <w:rFonts w:ascii="Times New Roman" w:hAnsi="Times New Roman" w:cs="Times New Roman"/>
                <w:sz w:val="32"/>
                <w:szCs w:val="32"/>
              </w:rPr>
            </w:pPr>
            <w:ins w:id="53" w:author="Deepak Prakash" w:date="2023-04-21T07:01:00Z">
              <w:r>
                <w:rPr>
                  <w:rFonts w:ascii="Times New Roman" w:hAnsi="Times New Roman" w:cs="Times New Roman"/>
                  <w:sz w:val="32"/>
                  <w:szCs w:val="32"/>
                </w:rPr>
                <w:t>2.</w:t>
              </w:r>
            </w:ins>
          </w:p>
        </w:tc>
        <w:tc>
          <w:tcPr>
            <w:tcW w:w="5812" w:type="dxa"/>
            <w:vAlign w:val="center"/>
            <w:tcPrChange w:id="54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rPr>
                <w:ins w:id="55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56" w:author="Deepak Prakash" w:date="2023-04-21T07:11:00Z">
                <w:pPr>
                  <w:jc w:val="center"/>
                </w:pPr>
              </w:pPrChange>
            </w:pPr>
            <w:ins w:id="57" w:author="Deepak Prakash" w:date="2023-04-21T07:03:00Z">
              <w:r>
                <w:rPr>
                  <w:rFonts w:ascii="Times New Roman" w:hAnsi="Times New Roman" w:cs="Times New Roman"/>
                  <w:sz w:val="32"/>
                  <w:szCs w:val="32"/>
                </w:rPr>
                <w:t>Implement Min/Max Heap using array data structure</w:t>
              </w:r>
            </w:ins>
          </w:p>
        </w:tc>
        <w:tc>
          <w:tcPr>
            <w:tcW w:w="1134" w:type="dxa"/>
            <w:vAlign w:val="bottom"/>
            <w:tcPrChange w:id="58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0670BD" w:rsidP="00727ABB">
            <w:pPr>
              <w:rPr>
                <w:ins w:id="59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60" w:author="Deepak Prakash" w:date="2023-04-21T06:59:00Z">
                <w:pPr>
                  <w:jc w:val="center"/>
                </w:pPr>
              </w:pPrChange>
            </w:pPr>
          </w:p>
        </w:tc>
        <w:tc>
          <w:tcPr>
            <w:tcW w:w="1842" w:type="dxa"/>
            <w:vAlign w:val="bottom"/>
            <w:tcPrChange w:id="61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727ABB">
            <w:pPr>
              <w:rPr>
                <w:ins w:id="62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63" w:author="Deepak Prakash" w:date="2023-04-21T06:59:00Z">
                <w:pPr>
                  <w:jc w:val="center"/>
                </w:pPr>
              </w:pPrChange>
            </w:pPr>
            <w:ins w:id="64" w:author="Deepak Prakash" w:date="2023-04-21T07:03:00Z">
              <w:r>
                <w:rPr>
                  <w:rFonts w:ascii="Times New Roman" w:hAnsi="Times New Roman" w:cs="Times New Roman"/>
                  <w:sz w:val="32"/>
                  <w:szCs w:val="32"/>
                </w:rPr>
                <w:t>13-01-2023</w:t>
              </w:r>
            </w:ins>
          </w:p>
        </w:tc>
      </w:tr>
      <w:tr w:rsidR="001069FA" w:rsidTr="001069FA">
        <w:tblPrEx>
          <w:tblW w:w="11057" w:type="dxa"/>
          <w:tblInd w:w="-856" w:type="dxa"/>
          <w:tblPrExChange w:id="65" w:author="Deepak Prakash" w:date="2023-04-21T07:11:00Z">
            <w:tblPrEx>
              <w:tblW w:w="11482" w:type="dxa"/>
              <w:tblInd w:w="-1281" w:type="dxa"/>
            </w:tblPrEx>
          </w:tblPrExChange>
        </w:tblPrEx>
        <w:trPr>
          <w:ins w:id="66" w:author="Deepak Prakash" w:date="2023-04-21T06:58:00Z"/>
          <w:trPrChange w:id="67" w:author="Deepak Prakash" w:date="2023-04-21T07:11:00Z">
            <w:trPr>
              <w:gridAfter w:val="0"/>
            </w:trPr>
          </w:trPrChange>
        </w:trPr>
        <w:tc>
          <w:tcPr>
            <w:tcW w:w="2269" w:type="dxa"/>
            <w:vAlign w:val="center"/>
            <w:tcPrChange w:id="68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jc w:val="center"/>
              <w:rPr>
                <w:ins w:id="69" w:author="Deepak Prakash" w:date="2023-04-21T06:58:00Z"/>
                <w:rFonts w:ascii="Times New Roman" w:hAnsi="Times New Roman" w:cs="Times New Roman"/>
                <w:sz w:val="32"/>
                <w:szCs w:val="32"/>
              </w:rPr>
            </w:pPr>
            <w:ins w:id="70" w:author="Deepak Prakash" w:date="2023-04-21T07:01:00Z">
              <w:r>
                <w:rPr>
                  <w:rFonts w:ascii="Times New Roman" w:hAnsi="Times New Roman" w:cs="Times New Roman"/>
                  <w:sz w:val="32"/>
                  <w:szCs w:val="32"/>
                </w:rPr>
                <w:t>3.</w:t>
              </w:r>
            </w:ins>
          </w:p>
        </w:tc>
        <w:tc>
          <w:tcPr>
            <w:tcW w:w="5812" w:type="dxa"/>
            <w:vAlign w:val="center"/>
            <w:tcPrChange w:id="71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rPr>
                <w:ins w:id="72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73" w:author="Deepak Prakash" w:date="2023-04-21T07:11:00Z">
                <w:pPr>
                  <w:jc w:val="center"/>
                </w:pPr>
              </w:pPrChange>
            </w:pPr>
            <w:ins w:id="74" w:author="Deepak Prakash" w:date="2023-04-21T07:03:00Z">
              <w:r>
                <w:rPr>
                  <w:rFonts w:ascii="Times New Roman" w:hAnsi="Times New Roman" w:cs="Times New Roman"/>
                  <w:sz w:val="32"/>
                  <w:szCs w:val="32"/>
                </w:rPr>
                <w:t>Implement Min Binomial heap</w:t>
              </w:r>
            </w:ins>
          </w:p>
        </w:tc>
        <w:tc>
          <w:tcPr>
            <w:tcW w:w="1134" w:type="dxa"/>
            <w:vAlign w:val="bottom"/>
            <w:tcPrChange w:id="75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0670BD" w:rsidP="00727ABB">
            <w:pPr>
              <w:rPr>
                <w:ins w:id="76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77" w:author="Deepak Prakash" w:date="2023-04-21T06:59:00Z">
                <w:pPr>
                  <w:jc w:val="center"/>
                </w:pPr>
              </w:pPrChange>
            </w:pPr>
          </w:p>
        </w:tc>
        <w:tc>
          <w:tcPr>
            <w:tcW w:w="1842" w:type="dxa"/>
            <w:vAlign w:val="bottom"/>
            <w:tcPrChange w:id="78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727ABB">
            <w:pPr>
              <w:rPr>
                <w:ins w:id="79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80" w:author="Deepak Prakash" w:date="2023-04-21T06:59:00Z">
                <w:pPr>
                  <w:jc w:val="center"/>
                </w:pPr>
              </w:pPrChange>
            </w:pPr>
            <w:ins w:id="81" w:author="Deepak Prakash" w:date="2023-04-21T07:03:00Z">
              <w:r>
                <w:rPr>
                  <w:rFonts w:ascii="Times New Roman" w:hAnsi="Times New Roman" w:cs="Times New Roman"/>
                  <w:sz w:val="32"/>
                  <w:szCs w:val="32"/>
                </w:rPr>
                <w:t>20-01-2023</w:t>
              </w:r>
            </w:ins>
          </w:p>
        </w:tc>
      </w:tr>
      <w:tr w:rsidR="001069FA" w:rsidTr="001069FA">
        <w:tblPrEx>
          <w:tblW w:w="11057" w:type="dxa"/>
          <w:tblInd w:w="-856" w:type="dxa"/>
          <w:tblPrExChange w:id="82" w:author="Deepak Prakash" w:date="2023-04-21T07:11:00Z">
            <w:tblPrEx>
              <w:tblW w:w="11482" w:type="dxa"/>
              <w:tblInd w:w="-1281" w:type="dxa"/>
            </w:tblPrEx>
          </w:tblPrExChange>
        </w:tblPrEx>
        <w:trPr>
          <w:ins w:id="83" w:author="Deepak Prakash" w:date="2023-04-21T06:58:00Z"/>
          <w:trPrChange w:id="84" w:author="Deepak Prakash" w:date="2023-04-21T07:11:00Z">
            <w:trPr>
              <w:gridAfter w:val="0"/>
            </w:trPr>
          </w:trPrChange>
        </w:trPr>
        <w:tc>
          <w:tcPr>
            <w:tcW w:w="2269" w:type="dxa"/>
            <w:vAlign w:val="center"/>
            <w:tcPrChange w:id="85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jc w:val="center"/>
              <w:rPr>
                <w:ins w:id="86" w:author="Deepak Prakash" w:date="2023-04-21T06:58:00Z"/>
                <w:rFonts w:ascii="Times New Roman" w:hAnsi="Times New Roman" w:cs="Times New Roman"/>
                <w:sz w:val="32"/>
                <w:szCs w:val="32"/>
              </w:rPr>
            </w:pPr>
            <w:ins w:id="87" w:author="Deepak Prakash" w:date="2023-04-21T07:01:00Z">
              <w:r>
                <w:rPr>
                  <w:rFonts w:ascii="Times New Roman" w:hAnsi="Times New Roman" w:cs="Times New Roman"/>
                  <w:sz w:val="32"/>
                  <w:szCs w:val="32"/>
                </w:rPr>
                <w:t>4.</w:t>
              </w:r>
            </w:ins>
          </w:p>
        </w:tc>
        <w:tc>
          <w:tcPr>
            <w:tcW w:w="5812" w:type="dxa"/>
            <w:vAlign w:val="center"/>
            <w:tcPrChange w:id="88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rPr>
                <w:ins w:id="89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90" w:author="Deepak Prakash" w:date="2023-04-21T07:11:00Z">
                <w:pPr>
                  <w:jc w:val="center"/>
                </w:pPr>
              </w:pPrChange>
            </w:pPr>
            <w:ins w:id="91" w:author="Deepak Prakash" w:date="2023-04-21T07:04:00Z">
              <w:r>
                <w:rPr>
                  <w:rFonts w:ascii="Times New Roman" w:hAnsi="Times New Roman" w:cs="Times New Roman"/>
                  <w:sz w:val="32"/>
                  <w:szCs w:val="32"/>
                </w:rPr>
                <w:t>Implement Fibonacci heap</w:t>
              </w:r>
            </w:ins>
          </w:p>
        </w:tc>
        <w:tc>
          <w:tcPr>
            <w:tcW w:w="1134" w:type="dxa"/>
            <w:vAlign w:val="bottom"/>
            <w:tcPrChange w:id="92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0670BD" w:rsidP="00727ABB">
            <w:pPr>
              <w:rPr>
                <w:ins w:id="93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94" w:author="Deepak Prakash" w:date="2023-04-21T06:59:00Z">
                <w:pPr>
                  <w:jc w:val="center"/>
                </w:pPr>
              </w:pPrChange>
            </w:pPr>
          </w:p>
        </w:tc>
        <w:tc>
          <w:tcPr>
            <w:tcW w:w="1842" w:type="dxa"/>
            <w:vAlign w:val="bottom"/>
            <w:tcPrChange w:id="95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727ABB">
            <w:pPr>
              <w:rPr>
                <w:ins w:id="96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97" w:author="Deepak Prakash" w:date="2023-04-21T06:59:00Z">
                <w:pPr>
                  <w:jc w:val="center"/>
                </w:pPr>
              </w:pPrChange>
            </w:pPr>
            <w:ins w:id="98" w:author="Deepak Prakash" w:date="2023-04-21T07:04:00Z">
              <w:r>
                <w:rPr>
                  <w:rFonts w:ascii="Times New Roman" w:hAnsi="Times New Roman" w:cs="Times New Roman"/>
                  <w:sz w:val="32"/>
                  <w:szCs w:val="32"/>
                </w:rPr>
                <w:t>27-01-2023</w:t>
              </w:r>
            </w:ins>
          </w:p>
        </w:tc>
      </w:tr>
      <w:tr w:rsidR="001069FA" w:rsidTr="001069FA">
        <w:tblPrEx>
          <w:tblW w:w="11057" w:type="dxa"/>
          <w:tblInd w:w="-856" w:type="dxa"/>
          <w:tblPrExChange w:id="99" w:author="Deepak Prakash" w:date="2023-04-21T07:11:00Z">
            <w:tblPrEx>
              <w:tblW w:w="11482" w:type="dxa"/>
              <w:tblInd w:w="-1281" w:type="dxa"/>
            </w:tblPrEx>
          </w:tblPrExChange>
        </w:tblPrEx>
        <w:trPr>
          <w:ins w:id="100" w:author="Deepak Prakash" w:date="2023-04-21T06:58:00Z"/>
          <w:trPrChange w:id="101" w:author="Deepak Prakash" w:date="2023-04-21T07:11:00Z">
            <w:trPr>
              <w:gridAfter w:val="0"/>
            </w:trPr>
          </w:trPrChange>
        </w:trPr>
        <w:tc>
          <w:tcPr>
            <w:tcW w:w="2269" w:type="dxa"/>
            <w:vAlign w:val="center"/>
            <w:tcPrChange w:id="102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jc w:val="center"/>
              <w:rPr>
                <w:ins w:id="103" w:author="Deepak Prakash" w:date="2023-04-21T06:58:00Z"/>
                <w:rFonts w:ascii="Times New Roman" w:hAnsi="Times New Roman" w:cs="Times New Roman"/>
                <w:sz w:val="32"/>
                <w:szCs w:val="32"/>
              </w:rPr>
            </w:pPr>
            <w:ins w:id="104" w:author="Deepak Prakash" w:date="2023-04-21T07:01:00Z">
              <w:r>
                <w:rPr>
                  <w:rFonts w:ascii="Times New Roman" w:hAnsi="Times New Roman" w:cs="Times New Roman"/>
                  <w:sz w:val="32"/>
                  <w:szCs w:val="32"/>
                </w:rPr>
                <w:t>5.</w:t>
              </w:r>
            </w:ins>
          </w:p>
        </w:tc>
        <w:tc>
          <w:tcPr>
            <w:tcW w:w="5812" w:type="dxa"/>
            <w:vAlign w:val="center"/>
            <w:tcPrChange w:id="105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rPr>
                <w:ins w:id="106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107" w:author="Deepak Prakash" w:date="2023-04-21T07:11:00Z">
                <w:pPr>
                  <w:jc w:val="center"/>
                </w:pPr>
              </w:pPrChange>
            </w:pPr>
            <w:ins w:id="108" w:author="Deepak Prakash" w:date="2023-04-21T07:04:00Z">
              <w:r>
                <w:rPr>
                  <w:rFonts w:ascii="Times New Roman" w:hAnsi="Times New Roman" w:cs="Times New Roman"/>
                  <w:sz w:val="32"/>
                  <w:szCs w:val="32"/>
                </w:rPr>
                <w:t>Implementation of splay tree using its all kinds of rotation</w:t>
              </w:r>
            </w:ins>
          </w:p>
        </w:tc>
        <w:tc>
          <w:tcPr>
            <w:tcW w:w="1134" w:type="dxa"/>
            <w:vAlign w:val="bottom"/>
            <w:tcPrChange w:id="109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0670BD" w:rsidP="00727ABB">
            <w:pPr>
              <w:rPr>
                <w:ins w:id="110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111" w:author="Deepak Prakash" w:date="2023-04-21T06:59:00Z">
                <w:pPr>
                  <w:jc w:val="center"/>
                </w:pPr>
              </w:pPrChange>
            </w:pPr>
          </w:p>
        </w:tc>
        <w:tc>
          <w:tcPr>
            <w:tcW w:w="1842" w:type="dxa"/>
            <w:vAlign w:val="bottom"/>
            <w:tcPrChange w:id="112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727ABB">
            <w:pPr>
              <w:rPr>
                <w:ins w:id="113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114" w:author="Deepak Prakash" w:date="2023-04-21T06:59:00Z">
                <w:pPr>
                  <w:jc w:val="center"/>
                </w:pPr>
              </w:pPrChange>
            </w:pPr>
            <w:ins w:id="115" w:author="Deepak Prakash" w:date="2023-04-21T07:04:00Z">
              <w:r>
                <w:rPr>
                  <w:rFonts w:ascii="Times New Roman" w:hAnsi="Times New Roman" w:cs="Times New Roman"/>
                  <w:sz w:val="32"/>
                  <w:szCs w:val="32"/>
                </w:rPr>
                <w:t>03-02-2023</w:t>
              </w:r>
            </w:ins>
          </w:p>
        </w:tc>
      </w:tr>
      <w:tr w:rsidR="001069FA" w:rsidTr="001069FA">
        <w:tblPrEx>
          <w:tblW w:w="11057" w:type="dxa"/>
          <w:tblInd w:w="-856" w:type="dxa"/>
          <w:tblPrExChange w:id="116" w:author="Deepak Prakash" w:date="2023-04-21T07:11:00Z">
            <w:tblPrEx>
              <w:tblW w:w="11482" w:type="dxa"/>
              <w:tblInd w:w="-1281" w:type="dxa"/>
            </w:tblPrEx>
          </w:tblPrExChange>
        </w:tblPrEx>
        <w:trPr>
          <w:ins w:id="117" w:author="Deepak Prakash" w:date="2023-04-21T06:58:00Z"/>
          <w:trPrChange w:id="118" w:author="Deepak Prakash" w:date="2023-04-21T07:11:00Z">
            <w:trPr>
              <w:gridAfter w:val="0"/>
            </w:trPr>
          </w:trPrChange>
        </w:trPr>
        <w:tc>
          <w:tcPr>
            <w:tcW w:w="2269" w:type="dxa"/>
            <w:vAlign w:val="center"/>
            <w:tcPrChange w:id="119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jc w:val="center"/>
              <w:rPr>
                <w:ins w:id="120" w:author="Deepak Prakash" w:date="2023-04-21T06:58:00Z"/>
                <w:rFonts w:ascii="Times New Roman" w:hAnsi="Times New Roman" w:cs="Times New Roman"/>
                <w:sz w:val="32"/>
                <w:szCs w:val="32"/>
              </w:rPr>
            </w:pPr>
            <w:ins w:id="121" w:author="Deepak Prakash" w:date="2023-04-21T07:01:00Z">
              <w:r>
                <w:rPr>
                  <w:rFonts w:ascii="Times New Roman" w:hAnsi="Times New Roman" w:cs="Times New Roman"/>
                  <w:sz w:val="32"/>
                  <w:szCs w:val="32"/>
                </w:rPr>
                <w:t>6.</w:t>
              </w:r>
            </w:ins>
          </w:p>
        </w:tc>
        <w:tc>
          <w:tcPr>
            <w:tcW w:w="5812" w:type="dxa"/>
            <w:vAlign w:val="center"/>
            <w:tcPrChange w:id="122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rPr>
                <w:ins w:id="123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124" w:author="Deepak Prakash" w:date="2023-04-21T07:11:00Z">
                <w:pPr>
                  <w:jc w:val="center"/>
                </w:pPr>
              </w:pPrChange>
            </w:pPr>
            <w:ins w:id="125" w:author="Deepak Prakash" w:date="2023-04-21T07:04:00Z">
              <w:r>
                <w:rPr>
                  <w:rFonts w:ascii="Times New Roman" w:hAnsi="Times New Roman" w:cs="Times New Roman"/>
                  <w:sz w:val="32"/>
                  <w:szCs w:val="32"/>
                </w:rPr>
                <w:t>Implement incremental dynamic connectivity proble</w:t>
              </w:r>
            </w:ins>
            <w:ins w:id="126" w:author="Deepak Prakash" w:date="2023-04-21T07:05:00Z">
              <w:r>
                <w:rPr>
                  <w:rFonts w:ascii="Times New Roman" w:hAnsi="Times New Roman" w:cs="Times New Roman"/>
                  <w:sz w:val="32"/>
                  <w:szCs w:val="32"/>
                </w:rPr>
                <w:t>m</w:t>
              </w:r>
            </w:ins>
          </w:p>
        </w:tc>
        <w:tc>
          <w:tcPr>
            <w:tcW w:w="1134" w:type="dxa"/>
            <w:vAlign w:val="bottom"/>
            <w:tcPrChange w:id="127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0670BD" w:rsidP="00727ABB">
            <w:pPr>
              <w:rPr>
                <w:ins w:id="128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129" w:author="Deepak Prakash" w:date="2023-04-21T06:59:00Z">
                <w:pPr>
                  <w:jc w:val="center"/>
                </w:pPr>
              </w:pPrChange>
            </w:pPr>
          </w:p>
        </w:tc>
        <w:tc>
          <w:tcPr>
            <w:tcW w:w="1842" w:type="dxa"/>
            <w:vAlign w:val="bottom"/>
            <w:tcPrChange w:id="130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727ABB">
            <w:pPr>
              <w:rPr>
                <w:ins w:id="131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132" w:author="Deepak Prakash" w:date="2023-04-21T06:59:00Z">
                <w:pPr>
                  <w:jc w:val="center"/>
                </w:pPr>
              </w:pPrChange>
            </w:pPr>
            <w:ins w:id="133" w:author="Deepak Prakash" w:date="2023-04-21T07:05:00Z">
              <w:r>
                <w:rPr>
                  <w:rFonts w:ascii="Times New Roman" w:hAnsi="Times New Roman" w:cs="Times New Roman"/>
                  <w:sz w:val="32"/>
                  <w:szCs w:val="32"/>
                </w:rPr>
                <w:t>10-02-2023</w:t>
              </w:r>
            </w:ins>
          </w:p>
        </w:tc>
      </w:tr>
      <w:tr w:rsidR="001069FA" w:rsidTr="001069FA">
        <w:tblPrEx>
          <w:tblW w:w="11057" w:type="dxa"/>
          <w:tblInd w:w="-856" w:type="dxa"/>
          <w:tblPrExChange w:id="134" w:author="Deepak Prakash" w:date="2023-04-21T07:11:00Z">
            <w:tblPrEx>
              <w:tblW w:w="11482" w:type="dxa"/>
              <w:tblInd w:w="-1281" w:type="dxa"/>
            </w:tblPrEx>
          </w:tblPrExChange>
        </w:tblPrEx>
        <w:trPr>
          <w:ins w:id="135" w:author="Deepak Prakash" w:date="2023-04-21T06:58:00Z"/>
          <w:trPrChange w:id="136" w:author="Deepak Prakash" w:date="2023-04-21T07:11:00Z">
            <w:trPr>
              <w:gridAfter w:val="0"/>
            </w:trPr>
          </w:trPrChange>
        </w:trPr>
        <w:tc>
          <w:tcPr>
            <w:tcW w:w="2269" w:type="dxa"/>
            <w:vAlign w:val="center"/>
            <w:tcPrChange w:id="137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jc w:val="center"/>
              <w:rPr>
                <w:ins w:id="138" w:author="Deepak Prakash" w:date="2023-04-21T06:58:00Z"/>
                <w:rFonts w:ascii="Times New Roman" w:hAnsi="Times New Roman" w:cs="Times New Roman"/>
                <w:sz w:val="32"/>
                <w:szCs w:val="32"/>
              </w:rPr>
            </w:pPr>
            <w:ins w:id="139" w:author="Deepak Prakash" w:date="2023-04-21T07:01:00Z">
              <w:r>
                <w:rPr>
                  <w:rFonts w:ascii="Times New Roman" w:hAnsi="Times New Roman" w:cs="Times New Roman"/>
                  <w:sz w:val="32"/>
                  <w:szCs w:val="32"/>
                </w:rPr>
                <w:t>7.</w:t>
              </w:r>
            </w:ins>
          </w:p>
        </w:tc>
        <w:tc>
          <w:tcPr>
            <w:tcW w:w="5812" w:type="dxa"/>
            <w:vAlign w:val="center"/>
            <w:tcPrChange w:id="140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rPr>
                <w:ins w:id="141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142" w:author="Deepak Prakash" w:date="2023-04-21T07:11:00Z">
                <w:pPr>
                  <w:jc w:val="center"/>
                </w:pPr>
              </w:pPrChange>
            </w:pPr>
            <w:ins w:id="143" w:author="Deepak Prakash" w:date="2023-04-21T07:05:00Z">
              <w:r>
                <w:rPr>
                  <w:rFonts w:ascii="Times New Roman" w:hAnsi="Times New Roman" w:cs="Times New Roman"/>
                  <w:sz w:val="32"/>
                  <w:szCs w:val="32"/>
                </w:rPr>
                <w:t xml:space="preserve">Implementation of Rabin </w:t>
              </w:r>
              <w:proofErr w:type="spellStart"/>
              <w:r>
                <w:rPr>
                  <w:rFonts w:ascii="Times New Roman" w:hAnsi="Times New Roman" w:cs="Times New Roman"/>
                  <w:sz w:val="32"/>
                  <w:szCs w:val="32"/>
                </w:rPr>
                <w:t>karp</w:t>
              </w:r>
              <w:proofErr w:type="spellEnd"/>
              <w:r>
                <w:rPr>
                  <w:rFonts w:ascii="Times New Roman" w:hAnsi="Times New Roman" w:cs="Times New Roman"/>
                  <w:sz w:val="32"/>
                  <w:szCs w:val="32"/>
                </w:rPr>
                <w:t xml:space="preserve"> fingerprinting algorithm for checking whether a given string exist in other string or not.</w:t>
              </w:r>
            </w:ins>
          </w:p>
        </w:tc>
        <w:tc>
          <w:tcPr>
            <w:tcW w:w="1134" w:type="dxa"/>
            <w:vAlign w:val="bottom"/>
            <w:tcPrChange w:id="144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0670BD" w:rsidP="00727ABB">
            <w:pPr>
              <w:rPr>
                <w:ins w:id="145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146" w:author="Deepak Prakash" w:date="2023-04-21T06:59:00Z">
                <w:pPr>
                  <w:jc w:val="center"/>
                </w:pPr>
              </w:pPrChange>
            </w:pPr>
          </w:p>
        </w:tc>
        <w:tc>
          <w:tcPr>
            <w:tcW w:w="1842" w:type="dxa"/>
            <w:vAlign w:val="bottom"/>
            <w:tcPrChange w:id="147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727ABB">
            <w:pPr>
              <w:rPr>
                <w:ins w:id="148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149" w:author="Deepak Prakash" w:date="2023-04-21T06:59:00Z">
                <w:pPr>
                  <w:jc w:val="center"/>
                </w:pPr>
              </w:pPrChange>
            </w:pPr>
            <w:ins w:id="150" w:author="Deepak Prakash" w:date="2023-04-21T07:05:00Z">
              <w:r>
                <w:rPr>
                  <w:rFonts w:ascii="Times New Roman" w:hAnsi="Times New Roman" w:cs="Times New Roman"/>
                  <w:sz w:val="32"/>
                  <w:szCs w:val="32"/>
                </w:rPr>
                <w:t>10-02-2023</w:t>
              </w:r>
            </w:ins>
          </w:p>
        </w:tc>
      </w:tr>
      <w:tr w:rsidR="001069FA" w:rsidTr="001069FA">
        <w:tblPrEx>
          <w:tblW w:w="11057" w:type="dxa"/>
          <w:tblInd w:w="-856" w:type="dxa"/>
          <w:tblPrExChange w:id="151" w:author="Deepak Prakash" w:date="2023-04-21T07:11:00Z">
            <w:tblPrEx>
              <w:tblW w:w="11482" w:type="dxa"/>
              <w:tblInd w:w="-1281" w:type="dxa"/>
            </w:tblPrEx>
          </w:tblPrExChange>
        </w:tblPrEx>
        <w:trPr>
          <w:ins w:id="152" w:author="Deepak Prakash" w:date="2023-04-21T06:58:00Z"/>
          <w:trPrChange w:id="153" w:author="Deepak Prakash" w:date="2023-04-21T07:11:00Z">
            <w:trPr>
              <w:gridAfter w:val="0"/>
            </w:trPr>
          </w:trPrChange>
        </w:trPr>
        <w:tc>
          <w:tcPr>
            <w:tcW w:w="2269" w:type="dxa"/>
            <w:vAlign w:val="center"/>
            <w:tcPrChange w:id="154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jc w:val="center"/>
              <w:rPr>
                <w:ins w:id="155" w:author="Deepak Prakash" w:date="2023-04-21T06:58:00Z"/>
                <w:rFonts w:ascii="Times New Roman" w:hAnsi="Times New Roman" w:cs="Times New Roman"/>
                <w:sz w:val="32"/>
                <w:szCs w:val="32"/>
              </w:rPr>
            </w:pPr>
            <w:ins w:id="156" w:author="Deepak Prakash" w:date="2023-04-21T07:01:00Z">
              <w:r>
                <w:rPr>
                  <w:rFonts w:ascii="Times New Roman" w:hAnsi="Times New Roman" w:cs="Times New Roman"/>
                  <w:sz w:val="32"/>
                  <w:szCs w:val="32"/>
                </w:rPr>
                <w:t>8.</w:t>
              </w:r>
            </w:ins>
          </w:p>
        </w:tc>
        <w:tc>
          <w:tcPr>
            <w:tcW w:w="5812" w:type="dxa"/>
            <w:vAlign w:val="center"/>
            <w:tcPrChange w:id="157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rPr>
                <w:ins w:id="158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159" w:author="Deepak Prakash" w:date="2023-04-21T07:11:00Z">
                <w:pPr>
                  <w:jc w:val="center"/>
                </w:pPr>
              </w:pPrChange>
            </w:pPr>
            <w:ins w:id="160" w:author="Deepak Prakash" w:date="2023-04-21T07:05:00Z">
              <w:r>
                <w:rPr>
                  <w:rFonts w:ascii="Times New Roman" w:hAnsi="Times New Roman" w:cs="Times New Roman"/>
                  <w:sz w:val="32"/>
                  <w:szCs w:val="32"/>
                </w:rPr>
                <w:t>Implement a suffix tree for given string</w:t>
              </w:r>
            </w:ins>
          </w:p>
        </w:tc>
        <w:tc>
          <w:tcPr>
            <w:tcW w:w="1134" w:type="dxa"/>
            <w:vAlign w:val="bottom"/>
            <w:tcPrChange w:id="161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0670BD" w:rsidP="00727ABB">
            <w:pPr>
              <w:rPr>
                <w:ins w:id="162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163" w:author="Deepak Prakash" w:date="2023-04-21T06:59:00Z">
                <w:pPr>
                  <w:jc w:val="center"/>
                </w:pPr>
              </w:pPrChange>
            </w:pPr>
          </w:p>
        </w:tc>
        <w:tc>
          <w:tcPr>
            <w:tcW w:w="1842" w:type="dxa"/>
            <w:vAlign w:val="bottom"/>
            <w:tcPrChange w:id="164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727ABB">
            <w:pPr>
              <w:rPr>
                <w:ins w:id="165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166" w:author="Deepak Prakash" w:date="2023-04-21T06:59:00Z">
                <w:pPr>
                  <w:jc w:val="center"/>
                </w:pPr>
              </w:pPrChange>
            </w:pPr>
            <w:ins w:id="167" w:author="Deepak Prakash" w:date="2023-04-21T07:05:00Z">
              <w:r>
                <w:rPr>
                  <w:rFonts w:ascii="Times New Roman" w:hAnsi="Times New Roman" w:cs="Times New Roman"/>
                  <w:sz w:val="32"/>
                  <w:szCs w:val="32"/>
                </w:rPr>
                <w:t>17</w:t>
              </w:r>
            </w:ins>
            <w:ins w:id="168" w:author="Deepak Prakash" w:date="2023-04-21T07:06:00Z">
              <w:r>
                <w:rPr>
                  <w:rFonts w:ascii="Times New Roman" w:hAnsi="Times New Roman" w:cs="Times New Roman"/>
                  <w:sz w:val="32"/>
                  <w:szCs w:val="32"/>
                </w:rPr>
                <w:t>-02-2023</w:t>
              </w:r>
            </w:ins>
          </w:p>
        </w:tc>
      </w:tr>
      <w:tr w:rsidR="001069FA" w:rsidTr="001069FA">
        <w:tblPrEx>
          <w:tblW w:w="11057" w:type="dxa"/>
          <w:tblInd w:w="-856" w:type="dxa"/>
          <w:tblPrExChange w:id="169" w:author="Deepak Prakash" w:date="2023-04-21T07:11:00Z">
            <w:tblPrEx>
              <w:tblW w:w="11482" w:type="dxa"/>
              <w:tblInd w:w="-1281" w:type="dxa"/>
            </w:tblPrEx>
          </w:tblPrExChange>
        </w:tblPrEx>
        <w:trPr>
          <w:ins w:id="170" w:author="Deepak Prakash" w:date="2023-04-21T06:58:00Z"/>
          <w:trPrChange w:id="171" w:author="Deepak Prakash" w:date="2023-04-21T07:11:00Z">
            <w:trPr>
              <w:gridAfter w:val="0"/>
            </w:trPr>
          </w:trPrChange>
        </w:trPr>
        <w:tc>
          <w:tcPr>
            <w:tcW w:w="2269" w:type="dxa"/>
            <w:vAlign w:val="center"/>
            <w:tcPrChange w:id="172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jc w:val="center"/>
              <w:rPr>
                <w:ins w:id="173" w:author="Deepak Prakash" w:date="2023-04-21T06:58:00Z"/>
                <w:rFonts w:ascii="Times New Roman" w:hAnsi="Times New Roman" w:cs="Times New Roman"/>
                <w:sz w:val="32"/>
                <w:szCs w:val="32"/>
              </w:rPr>
            </w:pPr>
            <w:ins w:id="174" w:author="Deepak Prakash" w:date="2023-04-21T07:01:00Z">
              <w:r>
                <w:rPr>
                  <w:rFonts w:ascii="Times New Roman" w:hAnsi="Times New Roman" w:cs="Times New Roman"/>
                  <w:sz w:val="32"/>
                  <w:szCs w:val="32"/>
                </w:rPr>
                <w:t>9.</w:t>
              </w:r>
            </w:ins>
          </w:p>
        </w:tc>
        <w:tc>
          <w:tcPr>
            <w:tcW w:w="5812" w:type="dxa"/>
            <w:vAlign w:val="center"/>
            <w:tcPrChange w:id="175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rPr>
                <w:ins w:id="176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177" w:author="Deepak Prakash" w:date="2023-04-21T07:11:00Z">
                <w:pPr>
                  <w:jc w:val="center"/>
                </w:pPr>
              </w:pPrChange>
            </w:pPr>
            <w:ins w:id="178" w:author="Deepak Prakash" w:date="2023-04-21T07:06:00Z">
              <w:r>
                <w:rPr>
                  <w:rFonts w:ascii="Times New Roman" w:hAnsi="Times New Roman" w:cs="Times New Roman"/>
                  <w:sz w:val="32"/>
                  <w:szCs w:val="32"/>
                </w:rPr>
                <w:t>Perform ford Fulkerson algorithm in maximum cost flow network</w:t>
              </w:r>
            </w:ins>
          </w:p>
        </w:tc>
        <w:tc>
          <w:tcPr>
            <w:tcW w:w="1134" w:type="dxa"/>
            <w:vAlign w:val="bottom"/>
            <w:tcPrChange w:id="179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0670BD" w:rsidP="00727ABB">
            <w:pPr>
              <w:rPr>
                <w:ins w:id="180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181" w:author="Deepak Prakash" w:date="2023-04-21T06:59:00Z">
                <w:pPr>
                  <w:jc w:val="center"/>
                </w:pPr>
              </w:pPrChange>
            </w:pPr>
          </w:p>
        </w:tc>
        <w:tc>
          <w:tcPr>
            <w:tcW w:w="1842" w:type="dxa"/>
            <w:vAlign w:val="bottom"/>
            <w:tcPrChange w:id="182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727ABB">
            <w:pPr>
              <w:rPr>
                <w:ins w:id="183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184" w:author="Deepak Prakash" w:date="2023-04-21T06:59:00Z">
                <w:pPr>
                  <w:jc w:val="center"/>
                </w:pPr>
              </w:pPrChange>
            </w:pPr>
            <w:ins w:id="185" w:author="Deepak Prakash" w:date="2023-04-21T07:06:00Z">
              <w:r>
                <w:rPr>
                  <w:rFonts w:ascii="Times New Roman" w:hAnsi="Times New Roman" w:cs="Times New Roman"/>
                  <w:sz w:val="32"/>
                  <w:szCs w:val="32"/>
                </w:rPr>
                <w:t>24-02-2023</w:t>
              </w:r>
            </w:ins>
          </w:p>
        </w:tc>
      </w:tr>
      <w:tr w:rsidR="001069FA" w:rsidTr="001069FA">
        <w:tblPrEx>
          <w:tblW w:w="11057" w:type="dxa"/>
          <w:tblInd w:w="-856" w:type="dxa"/>
          <w:tblPrExChange w:id="186" w:author="Deepak Prakash" w:date="2023-04-21T07:11:00Z">
            <w:tblPrEx>
              <w:tblW w:w="11482" w:type="dxa"/>
              <w:tblInd w:w="-1281" w:type="dxa"/>
            </w:tblPrEx>
          </w:tblPrExChange>
        </w:tblPrEx>
        <w:trPr>
          <w:ins w:id="187" w:author="Deepak Prakash" w:date="2023-04-21T06:58:00Z"/>
          <w:trPrChange w:id="188" w:author="Deepak Prakash" w:date="2023-04-21T07:11:00Z">
            <w:trPr>
              <w:gridAfter w:val="0"/>
            </w:trPr>
          </w:trPrChange>
        </w:trPr>
        <w:tc>
          <w:tcPr>
            <w:tcW w:w="2269" w:type="dxa"/>
            <w:vAlign w:val="center"/>
            <w:tcPrChange w:id="189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jc w:val="center"/>
              <w:rPr>
                <w:ins w:id="190" w:author="Deepak Prakash" w:date="2023-04-21T06:58:00Z"/>
                <w:rFonts w:ascii="Times New Roman" w:hAnsi="Times New Roman" w:cs="Times New Roman"/>
                <w:sz w:val="32"/>
                <w:szCs w:val="32"/>
              </w:rPr>
            </w:pPr>
            <w:ins w:id="191" w:author="Deepak Prakash" w:date="2023-04-21T07:01:00Z">
              <w:r>
                <w:rPr>
                  <w:rFonts w:ascii="Times New Roman" w:hAnsi="Times New Roman" w:cs="Times New Roman"/>
                  <w:sz w:val="32"/>
                  <w:szCs w:val="32"/>
                </w:rPr>
                <w:t>10.</w:t>
              </w:r>
            </w:ins>
          </w:p>
        </w:tc>
        <w:tc>
          <w:tcPr>
            <w:tcW w:w="5812" w:type="dxa"/>
            <w:vAlign w:val="center"/>
            <w:tcPrChange w:id="192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rPr>
                <w:ins w:id="193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194" w:author="Deepak Prakash" w:date="2023-04-21T07:11:00Z">
                <w:pPr>
                  <w:jc w:val="center"/>
                </w:pPr>
              </w:pPrChange>
            </w:pPr>
            <w:ins w:id="195" w:author="Deepak Prakash" w:date="2023-04-21T07:06:00Z">
              <w:r>
                <w:rPr>
                  <w:rFonts w:ascii="Times New Roman" w:hAnsi="Times New Roman" w:cs="Times New Roman"/>
                  <w:sz w:val="32"/>
                  <w:szCs w:val="32"/>
                </w:rPr>
                <w:t>Find maximum bipartite matching in a bipartite graph</w:t>
              </w:r>
            </w:ins>
          </w:p>
        </w:tc>
        <w:tc>
          <w:tcPr>
            <w:tcW w:w="1134" w:type="dxa"/>
            <w:vAlign w:val="bottom"/>
            <w:tcPrChange w:id="196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0670BD" w:rsidP="00727ABB">
            <w:pPr>
              <w:rPr>
                <w:ins w:id="197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198" w:author="Deepak Prakash" w:date="2023-04-21T06:59:00Z">
                <w:pPr>
                  <w:jc w:val="center"/>
                </w:pPr>
              </w:pPrChange>
            </w:pPr>
          </w:p>
        </w:tc>
        <w:tc>
          <w:tcPr>
            <w:tcW w:w="1842" w:type="dxa"/>
            <w:vAlign w:val="bottom"/>
            <w:tcPrChange w:id="199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727ABB">
            <w:pPr>
              <w:rPr>
                <w:ins w:id="200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201" w:author="Deepak Prakash" w:date="2023-04-21T06:59:00Z">
                <w:pPr>
                  <w:jc w:val="center"/>
                </w:pPr>
              </w:pPrChange>
            </w:pPr>
            <w:ins w:id="202" w:author="Deepak Prakash" w:date="2023-04-21T07:06:00Z">
              <w:r>
                <w:rPr>
                  <w:rFonts w:ascii="Times New Roman" w:hAnsi="Times New Roman" w:cs="Times New Roman"/>
                  <w:sz w:val="32"/>
                  <w:szCs w:val="32"/>
                </w:rPr>
                <w:t>17-03-2023</w:t>
              </w:r>
            </w:ins>
          </w:p>
        </w:tc>
      </w:tr>
      <w:tr w:rsidR="001069FA" w:rsidTr="001069FA">
        <w:tblPrEx>
          <w:tblW w:w="11057" w:type="dxa"/>
          <w:tblInd w:w="-856" w:type="dxa"/>
          <w:tblPrExChange w:id="203" w:author="Deepak Prakash" w:date="2023-04-21T07:11:00Z">
            <w:tblPrEx>
              <w:tblW w:w="11482" w:type="dxa"/>
              <w:tblInd w:w="-1281" w:type="dxa"/>
            </w:tblPrEx>
          </w:tblPrExChange>
        </w:tblPrEx>
        <w:trPr>
          <w:ins w:id="204" w:author="Deepak Prakash" w:date="2023-04-21T06:58:00Z"/>
          <w:trPrChange w:id="205" w:author="Deepak Prakash" w:date="2023-04-21T07:11:00Z">
            <w:trPr>
              <w:gridAfter w:val="0"/>
            </w:trPr>
          </w:trPrChange>
        </w:trPr>
        <w:tc>
          <w:tcPr>
            <w:tcW w:w="2269" w:type="dxa"/>
            <w:vAlign w:val="center"/>
            <w:tcPrChange w:id="206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jc w:val="center"/>
              <w:rPr>
                <w:ins w:id="207" w:author="Deepak Prakash" w:date="2023-04-21T06:58:00Z"/>
                <w:rFonts w:ascii="Times New Roman" w:hAnsi="Times New Roman" w:cs="Times New Roman"/>
                <w:sz w:val="32"/>
                <w:szCs w:val="32"/>
              </w:rPr>
            </w:pPr>
            <w:ins w:id="208" w:author="Deepak Prakash" w:date="2023-04-21T07:01:00Z">
              <w:r>
                <w:rPr>
                  <w:rFonts w:ascii="Times New Roman" w:hAnsi="Times New Roman" w:cs="Times New Roman"/>
                  <w:sz w:val="32"/>
                  <w:szCs w:val="32"/>
                </w:rPr>
                <w:t>1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>1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>.</w:t>
              </w:r>
            </w:ins>
          </w:p>
        </w:tc>
        <w:tc>
          <w:tcPr>
            <w:tcW w:w="5812" w:type="dxa"/>
            <w:vAlign w:val="center"/>
            <w:tcPrChange w:id="209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rPr>
                <w:ins w:id="210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211" w:author="Deepak Prakash" w:date="2023-04-21T07:11:00Z">
                <w:pPr>
                  <w:jc w:val="center"/>
                </w:pPr>
              </w:pPrChange>
            </w:pPr>
            <w:ins w:id="212" w:author="Deepak Prakash" w:date="2023-04-21T07:07:00Z">
              <w:r>
                <w:rPr>
                  <w:rFonts w:ascii="Times New Roman" w:hAnsi="Times New Roman" w:cs="Times New Roman"/>
                  <w:sz w:val="32"/>
                  <w:szCs w:val="32"/>
                </w:rPr>
                <w:t>Consider all the subset of vertices one by one and find out whether it covers all edges of the graph or not.</w:t>
              </w:r>
            </w:ins>
          </w:p>
        </w:tc>
        <w:tc>
          <w:tcPr>
            <w:tcW w:w="1134" w:type="dxa"/>
            <w:vAlign w:val="bottom"/>
            <w:tcPrChange w:id="213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0670BD" w:rsidP="00727ABB">
            <w:pPr>
              <w:rPr>
                <w:ins w:id="214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215" w:author="Deepak Prakash" w:date="2023-04-21T06:59:00Z">
                <w:pPr>
                  <w:jc w:val="center"/>
                </w:pPr>
              </w:pPrChange>
            </w:pPr>
          </w:p>
        </w:tc>
        <w:tc>
          <w:tcPr>
            <w:tcW w:w="1842" w:type="dxa"/>
            <w:vAlign w:val="bottom"/>
            <w:tcPrChange w:id="216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727ABB">
            <w:pPr>
              <w:rPr>
                <w:ins w:id="217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218" w:author="Deepak Prakash" w:date="2023-04-21T06:59:00Z">
                <w:pPr>
                  <w:jc w:val="center"/>
                </w:pPr>
              </w:pPrChange>
            </w:pPr>
            <w:ins w:id="219" w:author="Deepak Prakash" w:date="2023-04-21T07:07:00Z">
              <w:r>
                <w:rPr>
                  <w:rFonts w:ascii="Times New Roman" w:hAnsi="Times New Roman" w:cs="Times New Roman"/>
                  <w:sz w:val="32"/>
                  <w:szCs w:val="32"/>
                </w:rPr>
                <w:t>24-03-2023</w:t>
              </w:r>
            </w:ins>
          </w:p>
        </w:tc>
      </w:tr>
      <w:tr w:rsidR="001069FA" w:rsidTr="001069FA">
        <w:tblPrEx>
          <w:tblW w:w="11057" w:type="dxa"/>
          <w:tblInd w:w="-856" w:type="dxa"/>
          <w:tblPrExChange w:id="220" w:author="Deepak Prakash" w:date="2023-04-21T07:11:00Z">
            <w:tblPrEx>
              <w:tblW w:w="11482" w:type="dxa"/>
              <w:tblInd w:w="-1281" w:type="dxa"/>
            </w:tblPrEx>
          </w:tblPrExChange>
        </w:tblPrEx>
        <w:trPr>
          <w:ins w:id="221" w:author="Deepak Prakash" w:date="2023-04-21T06:58:00Z"/>
          <w:trPrChange w:id="222" w:author="Deepak Prakash" w:date="2023-04-21T07:11:00Z">
            <w:trPr>
              <w:gridAfter w:val="0"/>
            </w:trPr>
          </w:trPrChange>
        </w:trPr>
        <w:tc>
          <w:tcPr>
            <w:tcW w:w="2269" w:type="dxa"/>
            <w:vAlign w:val="center"/>
            <w:tcPrChange w:id="223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jc w:val="center"/>
              <w:rPr>
                <w:ins w:id="224" w:author="Deepak Prakash" w:date="2023-04-21T06:58:00Z"/>
                <w:rFonts w:ascii="Times New Roman" w:hAnsi="Times New Roman" w:cs="Times New Roman"/>
                <w:sz w:val="32"/>
                <w:szCs w:val="32"/>
              </w:rPr>
            </w:pPr>
            <w:ins w:id="225" w:author="Deepak Prakash" w:date="2023-04-21T07:01:00Z">
              <w:r>
                <w:rPr>
                  <w:rFonts w:ascii="Times New Roman" w:hAnsi="Times New Roman" w:cs="Times New Roman"/>
                  <w:sz w:val="32"/>
                  <w:szCs w:val="32"/>
                </w:rPr>
                <w:t>1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>2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>.</w:t>
              </w:r>
            </w:ins>
          </w:p>
        </w:tc>
        <w:tc>
          <w:tcPr>
            <w:tcW w:w="5812" w:type="dxa"/>
            <w:vAlign w:val="center"/>
            <w:tcPrChange w:id="226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1069FA">
            <w:pPr>
              <w:rPr>
                <w:ins w:id="227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228" w:author="Deepak Prakash" w:date="2023-04-21T07:11:00Z">
                <w:pPr>
                  <w:jc w:val="center"/>
                </w:pPr>
              </w:pPrChange>
            </w:pPr>
            <w:ins w:id="229" w:author="Deepak Prakash" w:date="2023-04-21T07:07:00Z">
              <w:r>
                <w:rPr>
                  <w:rFonts w:ascii="Times New Roman" w:hAnsi="Times New Roman" w:cs="Times New Roman"/>
                  <w:sz w:val="32"/>
                  <w:szCs w:val="32"/>
                </w:rPr>
                <w:t>Implementation of maximal independent set from a given graph using backtracking</w:t>
              </w:r>
            </w:ins>
          </w:p>
        </w:tc>
        <w:tc>
          <w:tcPr>
            <w:tcW w:w="1134" w:type="dxa"/>
            <w:vAlign w:val="bottom"/>
            <w:tcPrChange w:id="230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0670BD" w:rsidP="00727ABB">
            <w:pPr>
              <w:rPr>
                <w:ins w:id="231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232" w:author="Deepak Prakash" w:date="2023-04-21T06:59:00Z">
                <w:pPr>
                  <w:jc w:val="center"/>
                </w:pPr>
              </w:pPrChange>
            </w:pPr>
          </w:p>
        </w:tc>
        <w:tc>
          <w:tcPr>
            <w:tcW w:w="1842" w:type="dxa"/>
            <w:vAlign w:val="bottom"/>
            <w:tcPrChange w:id="233" w:author="Deepak Prakash" w:date="2023-04-21T07:11:00Z">
              <w:tcPr>
                <w:tcW w:w="11482" w:type="nil"/>
                <w:gridSpan w:val="2"/>
                <w:vAlign w:val="bottom"/>
              </w:tcPr>
            </w:tcPrChange>
          </w:tcPr>
          <w:p w:rsidR="000670BD" w:rsidRDefault="00727ABB" w:rsidP="00727ABB">
            <w:pPr>
              <w:rPr>
                <w:ins w:id="234" w:author="Deepak Prakash" w:date="2023-04-21T06:58:00Z"/>
                <w:rFonts w:ascii="Times New Roman" w:hAnsi="Times New Roman" w:cs="Times New Roman"/>
                <w:sz w:val="32"/>
                <w:szCs w:val="32"/>
              </w:rPr>
              <w:pPrChange w:id="235" w:author="Deepak Prakash" w:date="2023-04-21T06:59:00Z">
                <w:pPr>
                  <w:jc w:val="center"/>
                </w:pPr>
              </w:pPrChange>
            </w:pPr>
            <w:ins w:id="236" w:author="Deepak Prakash" w:date="2023-04-21T07:07:00Z">
              <w:r>
                <w:rPr>
                  <w:rFonts w:ascii="Times New Roman" w:hAnsi="Times New Roman" w:cs="Times New Roman"/>
                  <w:sz w:val="32"/>
                  <w:szCs w:val="32"/>
                </w:rPr>
                <w:t>31-03-2023</w:t>
              </w:r>
            </w:ins>
          </w:p>
        </w:tc>
      </w:tr>
    </w:tbl>
    <w:p w:rsidR="000670BD" w:rsidRDefault="001069FA" w:rsidP="000670BD">
      <w:pPr>
        <w:jc w:val="center"/>
        <w:rPr>
          <w:ins w:id="237" w:author="Deepak Prakash" w:date="2023-04-21T07:14:00Z"/>
          <w:rFonts w:ascii="Times New Roman" w:hAnsi="Times New Roman" w:cs="Times New Roman"/>
          <w:b/>
          <w:bCs/>
          <w:sz w:val="40"/>
          <w:szCs w:val="40"/>
          <w:u w:val="single"/>
        </w:rPr>
      </w:pPr>
      <w:ins w:id="238" w:author="Deepak Prakash" w:date="2023-04-21T07:14:00Z">
        <w:r w:rsidRPr="001069FA">
          <w:rPr>
            <w:rFonts w:ascii="Times New Roman" w:hAnsi="Times New Roman" w:cs="Times New Roman"/>
            <w:b/>
            <w:bCs/>
            <w:sz w:val="40"/>
            <w:szCs w:val="40"/>
            <w:u w:val="single"/>
            <w:rPrChange w:id="239" w:author="Deepak Prakash" w:date="2023-04-21T07:14:00Z">
              <w:rPr>
                <w:rFonts w:ascii="Times New Roman" w:hAnsi="Times New Roman" w:cs="Times New Roman"/>
                <w:sz w:val="32"/>
                <w:szCs w:val="32"/>
              </w:rPr>
            </w:rPrChange>
          </w:rPr>
          <w:lastRenderedPageBreak/>
          <w:t>Experiment 1</w:t>
        </w:r>
      </w:ins>
    </w:p>
    <w:p w:rsidR="001069FA" w:rsidRDefault="001069FA" w:rsidP="001069FA">
      <w:pPr>
        <w:rPr>
          <w:ins w:id="240" w:author="Deepak Prakash" w:date="2023-04-21T07:14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069FA" w:rsidRPr="001069FA" w:rsidRDefault="001069FA" w:rsidP="001069FA">
      <w:pPr>
        <w:rPr>
          <w:ins w:id="241" w:author="Deepak Prakash" w:date="2023-04-21T07:15:00Z"/>
          <w:rFonts w:ascii="Times New Roman" w:hAnsi="Times New Roman" w:cs="Times New Roman"/>
          <w:sz w:val="28"/>
          <w:szCs w:val="28"/>
          <w:rPrChange w:id="242" w:author="Deepak Prakash" w:date="2023-04-21T07:15:00Z">
            <w:rPr>
              <w:ins w:id="243" w:author="Deepak Prakash" w:date="2023-04-21T07:15:00Z"/>
              <w:rFonts w:ascii="Times New Roman" w:hAnsi="Times New Roman" w:cs="Times New Roman"/>
              <w:sz w:val="32"/>
              <w:szCs w:val="32"/>
            </w:rPr>
          </w:rPrChange>
        </w:rPr>
      </w:pPr>
      <w:ins w:id="244" w:author="Deepak Prakash" w:date="2023-04-21T07:14:00Z">
        <w:r w:rsidRPr="001069FA">
          <w:rPr>
            <w:rFonts w:ascii="Times New Roman" w:hAnsi="Times New Roman" w:cs="Times New Roman"/>
            <w:b/>
            <w:bCs/>
            <w:sz w:val="32"/>
            <w:szCs w:val="32"/>
            <w:u w:val="single"/>
            <w:rPrChange w:id="245" w:author="Deepak Prakash" w:date="2023-04-21T07:14:00Z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rPrChange>
          </w:rPr>
          <w:t>AIM:</w:t>
        </w:r>
        <w:r w:rsidRPr="001069FA">
          <w:rPr>
            <w:rFonts w:ascii="Times New Roman" w:hAnsi="Times New Roman" w:cs="Times New Roman"/>
            <w:b/>
            <w:bCs/>
            <w:sz w:val="32"/>
            <w:szCs w:val="32"/>
            <w:rPrChange w:id="246" w:author="Deepak Prakash" w:date="2023-04-21T07:15:00Z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rPrChange>
          </w:rPr>
          <w:t xml:space="preserve"> </w:t>
        </w:r>
        <w:r w:rsidRPr="001069FA">
          <w:rPr>
            <w:rFonts w:ascii="Times New Roman" w:hAnsi="Times New Roman" w:cs="Times New Roman"/>
            <w:sz w:val="28"/>
            <w:szCs w:val="28"/>
            <w:rPrChange w:id="247" w:author="Deepak Prakash" w:date="2023-04-21T07:15:00Z">
              <w:rPr>
                <w:rFonts w:ascii="Times New Roman" w:hAnsi="Times New Roman" w:cs="Times New Roman"/>
                <w:sz w:val="32"/>
                <w:szCs w:val="32"/>
              </w:rPr>
            </w:rPrChange>
          </w:rPr>
          <w:t>Find the Tree longest route in complete binary tree</w:t>
        </w:r>
      </w:ins>
      <w:ins w:id="248" w:author="Deepak Prakash" w:date="2023-04-21T07:15:00Z">
        <w:r w:rsidRPr="001069FA">
          <w:rPr>
            <w:rFonts w:ascii="Times New Roman" w:hAnsi="Times New Roman" w:cs="Times New Roman"/>
            <w:sz w:val="28"/>
            <w:szCs w:val="28"/>
            <w:rPrChange w:id="249" w:author="Deepak Prakash" w:date="2023-04-21T07:15:00Z">
              <w:rPr>
                <w:rFonts w:ascii="Times New Roman" w:hAnsi="Times New Roman" w:cs="Times New Roman"/>
                <w:sz w:val="32"/>
                <w:szCs w:val="32"/>
              </w:rPr>
            </w:rPrChange>
          </w:rPr>
          <w:t>.</w:t>
        </w:r>
      </w:ins>
    </w:p>
    <w:p w:rsidR="001069FA" w:rsidRDefault="001069FA" w:rsidP="001069FA">
      <w:pPr>
        <w:rPr>
          <w:ins w:id="250" w:author="Deepak Prakash" w:date="2023-04-21T07:15:00Z"/>
          <w:rFonts w:ascii="Times New Roman" w:hAnsi="Times New Roman" w:cs="Times New Roman"/>
          <w:sz w:val="28"/>
          <w:szCs w:val="28"/>
        </w:rPr>
      </w:pPr>
      <w:ins w:id="251" w:author="Deepak Prakash" w:date="2023-04-21T07:15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Programming Language:</w:t>
        </w:r>
        <w:r w:rsidRPr="001069FA">
          <w:rPr>
            <w:rFonts w:ascii="Times New Roman" w:hAnsi="Times New Roman" w:cs="Times New Roman"/>
            <w:sz w:val="28"/>
            <w:szCs w:val="28"/>
            <w:rPrChange w:id="252" w:author="Deepak Prakash" w:date="2023-04-21T07:15:00Z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rPrChange>
          </w:rPr>
          <w:t xml:space="preserve"> C++</w:t>
        </w:r>
      </w:ins>
    </w:p>
    <w:p w:rsidR="001069FA" w:rsidRDefault="001069FA" w:rsidP="001069FA">
      <w:pPr>
        <w:rPr>
          <w:ins w:id="253" w:author="Deepak Prakash" w:date="2023-04-21T07:15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254" w:author="Deepak Prakash" w:date="2023-04-21T07:15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Program: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55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56" w:author="Deepak Prakash" w:date="2023-04-21T07:18:00Z"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#include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&lt;iostream&gt;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5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58" w:author="Deepak Prakash" w:date="2023-04-21T07:18:00Z"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#include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&lt;bits/</w:t>
        </w:r>
        <w:proofErr w:type="spellStart"/>
        <w:r w:rsidRPr="001069F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stdc</w:t>
        </w:r>
        <w:proofErr w:type="spellEnd"/>
        <w:r w:rsidRPr="001069F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++.h&gt;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5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60" w:author="Deepak Prakash" w:date="2023-04-21T07:18:00Z"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using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namespace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std;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61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62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63" w:author="Deepak Prakash" w:date="2023-04-21T07:18:00Z"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class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Tree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64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65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66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67" w:author="Deepak Prakash" w:date="2023-04-21T07:18:00Z"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public: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68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69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data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70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71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1069FA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Tree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72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73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1069FA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Tree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74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75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Tree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data)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76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77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78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79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this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data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data;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80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81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this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82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83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this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84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85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86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8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88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data)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8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90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91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92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(data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this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data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93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94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95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96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9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98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29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0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(data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this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data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01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2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03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4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05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6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0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8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new </w:t>
        </w:r>
        <w:r w:rsidRPr="001069FA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Tree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(data);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0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0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11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2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13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4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15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6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(data);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1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8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1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0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21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2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23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4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25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6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2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8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2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30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 xml:space="preserve">               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new </w:t>
        </w:r>
        <w:r w:rsidRPr="001069FA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Tree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(data);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31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32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33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34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35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36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3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38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(data);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3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40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41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42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43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44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45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46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display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4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48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4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50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gram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51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52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53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54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proofErr w:type="gram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display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55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56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5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58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data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 "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5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60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gram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61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62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63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64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proofErr w:type="gram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display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65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66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6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68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6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70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71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getDepth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1069FA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Tree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root)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72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73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74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75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(root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76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77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78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79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80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81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82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83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lDepth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getDepth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(root-&gt;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84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85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rDepth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getDepth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(root-&gt;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86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8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88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lDepth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&gt;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rDepth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8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90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lDepth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91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92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93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94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rDepth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95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96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9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98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39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00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maxpathlength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01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02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03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04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lh</w:t>
        </w:r>
        <w:proofErr w:type="spellEnd"/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proofErr w:type="gramStart"/>
        <w:r w:rsidRPr="001069F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,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rh</w:t>
        </w:r>
        <w:proofErr w:type="gramEnd"/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05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06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ld</w:t>
        </w:r>
        <w:proofErr w:type="spellEnd"/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proofErr w:type="gramStart"/>
        <w:r w:rsidRPr="001069F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,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rd</w:t>
        </w:r>
        <w:proofErr w:type="gramEnd"/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0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08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this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0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10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11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12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13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ldiameter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this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proofErr w:type="spellStart"/>
        <w:proofErr w:type="gram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maxpathlength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14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15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rdiameter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this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proofErr w:type="spellStart"/>
        <w:proofErr w:type="gram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maxpathlength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16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1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18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diameter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getDepth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this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getDepth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this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1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20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max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diameter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,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21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22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 xml:space="preserve">            </w:t>
        </w:r>
        <w:proofErr w:type="gram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max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proofErr w:type="gramEnd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ldiameter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rdiameter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23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24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25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26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2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28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29" w:author="Deepak Prakash" w:date="2023-04-21T07:18:00Z"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main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30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31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32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33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34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35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"Enter the number of nodes: "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36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37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cin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&gt;&gt;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38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3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40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1069FA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Tree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1069F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nullptr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41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42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srand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time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1069F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43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44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1069F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"Data entered:  "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45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46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4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48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4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50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data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rand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%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10000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51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52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data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1069F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 "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53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54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1069F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nullptr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55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56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5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58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new </w:t>
        </w:r>
        <w:r w:rsidRPr="001069FA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Tree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data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5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60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61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62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63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64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65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66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data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67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68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69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70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71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72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</w:t>
        </w:r>
        <w:r w:rsidRPr="001069FA">
          <w:rPr>
            <w:rFonts w:ascii="Consolas" w:eastAsia="Times New Roman" w:hAnsi="Consolas" w:cs="Times New Roman"/>
            <w:color w:val="0184BC"/>
            <w:kern w:val="0"/>
            <w:sz w:val="21"/>
            <w:szCs w:val="21"/>
            <w:lang w:eastAsia="en-IN" w:bidi="hi-IN"/>
            <w14:ligatures w14:val="none"/>
          </w:rPr>
          <w:t>\</w:t>
        </w:r>
        <w:proofErr w:type="spellStart"/>
        <w:r w:rsidRPr="001069FA">
          <w:rPr>
            <w:rFonts w:ascii="Consolas" w:eastAsia="Times New Roman" w:hAnsi="Consolas" w:cs="Times New Roman"/>
            <w:color w:val="0184BC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1069F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Tree</w:t>
        </w:r>
        <w:proofErr w:type="spellEnd"/>
        <w:r w:rsidRPr="001069F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: "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73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74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proofErr w:type="gram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display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75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76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77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proofErr w:type="spell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1069F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"Max path length: "</w:t>
        </w:r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1069F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proofErr w:type="spellStart"/>
        <w:proofErr w:type="gramStart"/>
        <w:r w:rsidRPr="001069F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maxpathlength</w:t>
        </w:r>
        <w:proofErr w:type="spell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78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79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1069F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1069F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1069FA" w:rsidRPr="001069FA" w:rsidRDefault="001069FA" w:rsidP="001069FA">
      <w:pPr>
        <w:shd w:val="clear" w:color="auto" w:fill="FAFAFA"/>
        <w:spacing w:after="0" w:line="285" w:lineRule="atLeast"/>
        <w:rPr>
          <w:ins w:id="480" w:author="Deepak Prakash" w:date="2023-04-21T07:18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481" w:author="Deepak Prakash" w:date="2023-04-21T07:18:00Z">
        <w:r w:rsidRPr="001069F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1069FA" w:rsidRDefault="001069FA" w:rsidP="001069FA">
      <w:pPr>
        <w:rPr>
          <w:ins w:id="482" w:author="Deepak Prakash" w:date="2023-04-21T07:18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069FA" w:rsidRDefault="001069FA" w:rsidP="001069FA">
      <w:pPr>
        <w:rPr>
          <w:ins w:id="483" w:author="Deepak Prakash" w:date="2023-04-21T07:18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484" w:author="Deepak Prakash" w:date="2023-04-21T07:18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Output:</w:t>
        </w:r>
      </w:ins>
    </w:p>
    <w:p w:rsidR="001069FA" w:rsidRDefault="00196C9D" w:rsidP="001069FA">
      <w:pPr>
        <w:rPr>
          <w:ins w:id="485" w:author="Deepak Prakash" w:date="2023-04-21T07:21:00Z"/>
          <w:rFonts w:ascii="Times New Roman" w:hAnsi="Times New Roman" w:cs="Times New Roman"/>
          <w:b/>
          <w:bCs/>
          <w:sz w:val="32"/>
          <w:szCs w:val="32"/>
        </w:rPr>
      </w:pPr>
      <w:ins w:id="486" w:author="Deepak Prakash" w:date="2023-04-21T07:21:00Z">
        <w:r w:rsidRPr="00196C9D">
          <w:rPr>
            <w:rFonts w:ascii="Times New Roman" w:hAnsi="Times New Roman" w:cs="Times New Roman"/>
            <w:b/>
            <w:bCs/>
            <w:sz w:val="32"/>
            <w:szCs w:val="32"/>
            <w:rPrChange w:id="487" w:author="Deepak Prakash" w:date="2023-04-21T07:21:00Z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rPrChange>
          </w:rPr>
          <w:drawing>
            <wp:inline distT="0" distB="0" distL="0" distR="0" wp14:anchorId="335AABF6" wp14:editId="048E247A">
              <wp:extent cx="6190631" cy="1280160"/>
              <wp:effectExtent l="0" t="0" r="635" b="0"/>
              <wp:docPr id="119264084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2640847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94832" cy="12810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96C9D" w:rsidRPr="00196C9D" w:rsidRDefault="00196C9D" w:rsidP="001069FA">
      <w:pPr>
        <w:rPr>
          <w:ins w:id="488" w:author="Deepak Prakash" w:date="2023-04-21T07:21:00Z"/>
          <w:rFonts w:ascii="Times New Roman" w:hAnsi="Times New Roman" w:cs="Times New Roman"/>
          <w:b/>
          <w:bCs/>
          <w:sz w:val="32"/>
          <w:szCs w:val="32"/>
          <w:u w:val="single"/>
          <w:rPrChange w:id="489" w:author="Deepak Prakash" w:date="2023-04-21T07:22:00Z">
            <w:rPr>
              <w:ins w:id="490" w:author="Deepak Prakash" w:date="2023-04-21T07:21:00Z"/>
              <w:rFonts w:ascii="Times New Roman" w:hAnsi="Times New Roman" w:cs="Times New Roman"/>
              <w:b/>
              <w:bCs/>
              <w:sz w:val="32"/>
              <w:szCs w:val="32"/>
            </w:rPr>
          </w:rPrChange>
        </w:rPr>
      </w:pPr>
      <w:ins w:id="491" w:author="Deepak Prakash" w:date="2023-04-21T07:21:00Z">
        <w:r w:rsidRPr="00196C9D">
          <w:rPr>
            <w:rFonts w:ascii="Times New Roman" w:hAnsi="Times New Roman" w:cs="Times New Roman"/>
            <w:b/>
            <w:bCs/>
            <w:sz w:val="32"/>
            <w:szCs w:val="32"/>
            <w:u w:val="single"/>
            <w:rPrChange w:id="492" w:author="Deepak Prakash" w:date="2023-04-21T07:22:00Z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rPrChange>
          </w:rPr>
          <w:t>Time Complexity:</w:t>
        </w:r>
      </w:ins>
      <w:ins w:id="493" w:author="Deepak Prakash" w:date="2023-04-21T07:22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O(</w:t>
        </w:r>
      </w:ins>
      <w:ins w:id="494" w:author="Deepak Prakash" w:date="2023-04-21T07:23:00Z">
        <w:r>
          <w:rPr>
            <w:rFonts w:ascii="Times New Roman" w:hAnsi="Times New Roman" w:cs="Times New Roman"/>
            <w:sz w:val="28"/>
            <w:szCs w:val="28"/>
          </w:rPr>
          <w:t>N</w:t>
        </w:r>
      </w:ins>
      <w:ins w:id="495" w:author="Deepak Prakash" w:date="2023-04-21T07:22:00Z">
        <w:r>
          <w:rPr>
            <w:rFonts w:ascii="Times New Roman" w:hAnsi="Times New Roman" w:cs="Times New Roman"/>
            <w:sz w:val="28"/>
            <w:szCs w:val="28"/>
            <w:vertAlign w:val="superscript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t>)</w:t>
        </w:r>
      </w:ins>
    </w:p>
    <w:p w:rsidR="00196C9D" w:rsidRDefault="00196C9D" w:rsidP="001069FA">
      <w:pPr>
        <w:rPr>
          <w:ins w:id="496" w:author="Deepak Prakash" w:date="2023-04-21T07:23:00Z"/>
          <w:rFonts w:ascii="Times New Roman" w:hAnsi="Times New Roman" w:cs="Times New Roman"/>
          <w:sz w:val="28"/>
          <w:szCs w:val="28"/>
        </w:rPr>
      </w:pPr>
      <w:ins w:id="497" w:author="Deepak Prakash" w:date="2023-04-21T07:21:00Z">
        <w:r w:rsidRPr="00196C9D">
          <w:rPr>
            <w:rFonts w:ascii="Times New Roman" w:hAnsi="Times New Roman" w:cs="Times New Roman"/>
            <w:b/>
            <w:bCs/>
            <w:sz w:val="32"/>
            <w:szCs w:val="32"/>
            <w:u w:val="single"/>
            <w:rPrChange w:id="498" w:author="Deepak Prakash" w:date="2023-04-21T07:22:00Z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rPrChange>
          </w:rPr>
          <w:t>Space Complexity:</w:t>
        </w:r>
      </w:ins>
      <w:ins w:id="499" w:author="Deepak Prakash" w:date="2023-04-21T07:22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O(</w:t>
        </w:r>
      </w:ins>
      <w:ins w:id="500" w:author="Deepak Prakash" w:date="2023-04-21T07:23:00Z">
        <w:r>
          <w:rPr>
            <w:rFonts w:ascii="Times New Roman" w:hAnsi="Times New Roman" w:cs="Times New Roman"/>
            <w:sz w:val="28"/>
            <w:szCs w:val="28"/>
          </w:rPr>
          <w:t>N)</w:t>
        </w:r>
      </w:ins>
    </w:p>
    <w:p w:rsidR="00196C9D" w:rsidRDefault="00196C9D" w:rsidP="001069FA">
      <w:pPr>
        <w:rPr>
          <w:ins w:id="501" w:author="Deepak Prakash" w:date="2023-04-21T07:23:00Z"/>
          <w:rFonts w:ascii="Times New Roman" w:hAnsi="Times New Roman" w:cs="Times New Roman"/>
          <w:sz w:val="28"/>
          <w:szCs w:val="28"/>
        </w:rPr>
      </w:pPr>
    </w:p>
    <w:p w:rsidR="00196C9D" w:rsidRDefault="00196C9D" w:rsidP="00196C9D">
      <w:pPr>
        <w:jc w:val="center"/>
        <w:rPr>
          <w:ins w:id="502" w:author="Deepak Prakash" w:date="2023-04-21T07:23:00Z"/>
          <w:rFonts w:ascii="Times New Roman" w:hAnsi="Times New Roman" w:cs="Times New Roman"/>
          <w:b/>
          <w:bCs/>
          <w:sz w:val="40"/>
          <w:szCs w:val="40"/>
          <w:u w:val="single"/>
        </w:rPr>
      </w:pPr>
      <w:ins w:id="503" w:author="Deepak Prakash" w:date="2023-04-21T07:23:00Z">
        <w:r w:rsidRPr="005A456B"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lastRenderedPageBreak/>
          <w:t xml:space="preserve">Experiment </w:t>
        </w:r>
        <w:r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t>2</w:t>
        </w:r>
      </w:ins>
    </w:p>
    <w:p w:rsidR="00196C9D" w:rsidRDefault="00196C9D" w:rsidP="00196C9D">
      <w:pPr>
        <w:jc w:val="center"/>
        <w:rPr>
          <w:ins w:id="504" w:author="Deepak Prakash" w:date="2023-04-21T07:23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Pr="005A456B" w:rsidRDefault="00196C9D" w:rsidP="00196C9D">
      <w:pPr>
        <w:rPr>
          <w:ins w:id="505" w:author="Deepak Prakash" w:date="2023-04-21T07:24:00Z"/>
          <w:rFonts w:ascii="Times New Roman" w:hAnsi="Times New Roman" w:cs="Times New Roman"/>
          <w:sz w:val="28"/>
          <w:szCs w:val="28"/>
        </w:rPr>
      </w:pPr>
      <w:ins w:id="506" w:author="Deepak Prakash" w:date="2023-04-21T07:24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AIM:</w:t>
        </w:r>
        <w:r w:rsidRPr="005A456B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Implement Min/Max Heap using array data structure</w:t>
        </w:r>
      </w:ins>
    </w:p>
    <w:p w:rsidR="00196C9D" w:rsidRDefault="00196C9D" w:rsidP="00196C9D">
      <w:pPr>
        <w:rPr>
          <w:ins w:id="507" w:author="Deepak Prakash" w:date="2023-04-21T07:24:00Z"/>
          <w:rFonts w:ascii="Times New Roman" w:hAnsi="Times New Roman" w:cs="Times New Roman"/>
          <w:sz w:val="28"/>
          <w:szCs w:val="28"/>
        </w:rPr>
      </w:pPr>
      <w:ins w:id="508" w:author="Deepak Prakash" w:date="2023-04-21T07:24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Programming Language:</w:t>
        </w:r>
        <w:r w:rsidRPr="005A456B">
          <w:rPr>
            <w:rFonts w:ascii="Times New Roman" w:hAnsi="Times New Roman" w:cs="Times New Roman"/>
            <w:sz w:val="28"/>
            <w:szCs w:val="28"/>
          </w:rPr>
          <w:t xml:space="preserve"> C++</w:t>
        </w:r>
      </w:ins>
    </w:p>
    <w:p w:rsidR="00196C9D" w:rsidRDefault="00196C9D" w:rsidP="00196C9D">
      <w:pPr>
        <w:rPr>
          <w:ins w:id="509" w:author="Deepak Prakash" w:date="2023-04-21T07:43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510" w:author="Deepak Prakash" w:date="2023-04-21T07:24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Program: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11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12" w:author="Deepak Prakash" w:date="2023-04-21T07:57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#include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&lt;iostream&gt;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13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14" w:author="Deepak Prakash" w:date="2023-04-21T07:57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#include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&lt;climits&gt;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15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16" w:author="Deepak Prakash" w:date="2023-04-21T07:57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using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namespace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std;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17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18" w:author="Deepak Prakash" w:date="2023-04-21T07:57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class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MinHeap</w:t>
        </w:r>
        <w:proofErr w:type="spellEnd"/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19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20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21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22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23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24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capacity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25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26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heap_size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27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28" w:author="Deepak Prakash" w:date="2023-04-21T07:57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public: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29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30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MinHeap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capacity);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31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32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MinHeapify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33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34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 {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(i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/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35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36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 {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37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38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 {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39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40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extractMin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41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42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decreaseKey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new_val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43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44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getMin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 {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45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46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deleteKey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47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48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insertKey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k);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49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50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show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51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52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};</w:t>
        </w:r>
      </w:ins>
    </w:p>
    <w:p w:rsidR="00F523B9" w:rsidRPr="00F523B9" w:rsidRDefault="00F523B9" w:rsidP="00F523B9">
      <w:pPr>
        <w:shd w:val="clear" w:color="auto" w:fill="FAFAFA"/>
        <w:spacing w:after="240" w:line="285" w:lineRule="atLeast"/>
        <w:rPr>
          <w:ins w:id="553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54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ins w:id="555" w:author="Deepak Prakash" w:date="2023-04-21T07:57:00Z"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MinHeap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::</w:t>
        </w:r>
        <w:proofErr w:type="spellStart"/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MinHeap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cap)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56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57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58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59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heap_size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60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61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capacity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cap;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62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63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new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[cap];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64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65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240" w:line="285" w:lineRule="atLeast"/>
        <w:rPr>
          <w:ins w:id="566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67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68" w:author="Deepak Prakash" w:date="2023-04-21T07:57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MinHeap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::</w:t>
        </w:r>
        <w:proofErr w:type="spellStart"/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insertKey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k)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69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70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71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72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heap_size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capacity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73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74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75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76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</w:t>
        </w:r>
        <w:r w:rsidRPr="00F523B9">
          <w:rPr>
            <w:rFonts w:ascii="Consolas" w:eastAsia="Times New Roman" w:hAnsi="Consolas" w:cs="Times New Roman"/>
            <w:color w:val="0184BC"/>
            <w:kern w:val="0"/>
            <w:sz w:val="21"/>
            <w:szCs w:val="21"/>
            <w:lang w:eastAsia="en-IN" w:bidi="hi-IN"/>
            <w14:ligatures w14:val="none"/>
          </w:rPr>
          <w:t>\</w:t>
        </w:r>
        <w:proofErr w:type="spellStart"/>
        <w:r w:rsidRPr="00F523B9">
          <w:rPr>
            <w:rFonts w:ascii="Consolas" w:eastAsia="Times New Roman" w:hAnsi="Consolas" w:cs="Times New Roman"/>
            <w:color w:val="0184BC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Overflow</w:t>
        </w:r>
        <w:proofErr w:type="spellEnd"/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 xml:space="preserve">: Could not </w:t>
        </w:r>
        <w:proofErr w:type="spellStart"/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insertKey</w:t>
        </w:r>
        <w:proofErr w:type="spellEnd"/>
        <w:r w:rsidRPr="00F523B9">
          <w:rPr>
            <w:rFonts w:ascii="Consolas" w:eastAsia="Times New Roman" w:hAnsi="Consolas" w:cs="Times New Roman"/>
            <w:color w:val="0184BC"/>
            <w:kern w:val="0"/>
            <w:sz w:val="21"/>
            <w:szCs w:val="21"/>
            <w:lang w:eastAsia="en-IN" w:bidi="hi-IN"/>
            <w14:ligatures w14:val="none"/>
          </w:rPr>
          <w:t>\n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77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78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79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80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81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82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83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84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85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heap_size</w:t>
        </w:r>
        <w:proofErr w:type="spell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86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87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heap_size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88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89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k;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90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91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92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93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94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&amp;&amp;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)]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&gt;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95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96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97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598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swap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],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)]);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599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00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01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02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03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04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240" w:line="285" w:lineRule="atLeast"/>
        <w:rPr>
          <w:ins w:id="605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06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br/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07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08" w:author="Deepak Prakash" w:date="2023-04-21T07:57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MinHeap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::</w:t>
        </w:r>
        <w:proofErr w:type="spellStart"/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decreaseKey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new_val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09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10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11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12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new_val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13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14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&amp;&amp;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)]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&gt;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15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16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17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18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swap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],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)]);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19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20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21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22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23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24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240" w:line="285" w:lineRule="atLeast"/>
        <w:rPr>
          <w:ins w:id="625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26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27" w:author="Deepak Prakash" w:date="2023-04-21T07:57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MinHeap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::</w:t>
        </w:r>
        <w:proofErr w:type="spellStart"/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extractMin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28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29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30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31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heap_size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32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33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INT_MAX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34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35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heap_size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36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37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38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39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heap_size</w:t>
        </w:r>
        <w:proofErr w:type="spell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--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40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41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gramEnd"/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42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43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44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45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46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47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48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gramEnd"/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49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50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gramEnd"/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heap_size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51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52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heap_size</w:t>
        </w:r>
        <w:proofErr w:type="spell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--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53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54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MinHeapify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55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56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57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58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59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240" w:line="285" w:lineRule="atLeast"/>
        <w:rPr>
          <w:ins w:id="660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61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br/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br/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62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63" w:author="Deepak Prakash" w:date="2023-04-21T07:57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lastRenderedPageBreak/>
          <w:t>void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MinHeap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::</w:t>
        </w:r>
        <w:proofErr w:type="spellStart"/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deleteKey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64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65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66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67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decreaseKey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INT_MIN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68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69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extractMin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70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71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240" w:line="285" w:lineRule="atLeast"/>
        <w:rPr>
          <w:ins w:id="672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73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br/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74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75" w:author="Deepak Prakash" w:date="2023-04-21T07:57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MinHeap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::</w:t>
        </w:r>
        <w:proofErr w:type="spellStart"/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MinHeapify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76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77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78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79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80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81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82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83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smallest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84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85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heap_size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&amp;&amp;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86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87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smallest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88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89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heap_size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&amp;&amp;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smallest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90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91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smallest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92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93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smallest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94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95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96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97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swap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],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smallest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698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699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MinHeapify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smallest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00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01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02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03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04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05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06" w:author="Deepak Prakash" w:date="2023-04-21T07:57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MinHeap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::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show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07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08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heap_size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09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10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harr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 "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11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12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proofErr w:type="spell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13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14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240" w:line="285" w:lineRule="atLeast"/>
        <w:rPr>
          <w:ins w:id="715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16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17" w:author="Deepak Prakash" w:date="2023-04-21T07:57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main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18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19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20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21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MinHeap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50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22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23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insertKey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5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24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25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insertKey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20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26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27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insertKey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3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28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29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insertKey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25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30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31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insertKey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40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32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33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insertKey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45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34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35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insertKey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65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36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37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"Heap:"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proofErr w:type="spell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38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39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show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40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41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"Extract Min:"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extractMin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()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proofErr w:type="spell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42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43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"Get Min:"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getMin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()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</w:t>
        </w:r>
        <w:r w:rsidRPr="00F523B9">
          <w:rPr>
            <w:rFonts w:ascii="Consolas" w:eastAsia="Times New Roman" w:hAnsi="Consolas" w:cs="Times New Roman"/>
            <w:color w:val="0184BC"/>
            <w:kern w:val="0"/>
            <w:sz w:val="21"/>
            <w:szCs w:val="21"/>
            <w:lang w:eastAsia="en-IN" w:bidi="hi-IN"/>
            <w14:ligatures w14:val="none"/>
          </w:rPr>
          <w:t>\n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44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45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"Decrease key 2 to 1"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proofErr w:type="spell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46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47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decreaseKey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48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49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show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50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51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"Get Min:"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getMin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proofErr w:type="spell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52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53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 xml:space="preserve">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deleteKey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54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55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"After deleting key 1"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proofErr w:type="spell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56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57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show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58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59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60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61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762" w:author="Deepak Prakash" w:date="2023-04-21T07:57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763" w:author="Deepak Prakash" w:date="2023-04-21T07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B502AB" w:rsidRPr="00B502AB" w:rsidRDefault="00B502AB" w:rsidP="00B502AB">
      <w:pPr>
        <w:shd w:val="clear" w:color="auto" w:fill="FAFAFA"/>
        <w:spacing w:after="0" w:line="285" w:lineRule="atLeast"/>
        <w:rPr>
          <w:ins w:id="764" w:author="Deepak Prakash" w:date="2023-04-21T07:4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B502AB" w:rsidRDefault="00B502AB" w:rsidP="00196C9D">
      <w:pPr>
        <w:rPr>
          <w:ins w:id="765" w:author="Deepak Prakash" w:date="2023-04-21T07:24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96C9D" w:rsidRDefault="00196C9D" w:rsidP="00196C9D">
      <w:pPr>
        <w:rPr>
          <w:ins w:id="766" w:author="Deepak Prakash" w:date="2023-04-21T07:43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767" w:author="Deepak Prakash" w:date="2023-04-21T07:24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Output:</w:t>
        </w:r>
      </w:ins>
    </w:p>
    <w:p w:rsidR="00B502AB" w:rsidRDefault="00F523B9" w:rsidP="00196C9D">
      <w:pPr>
        <w:rPr>
          <w:ins w:id="768" w:author="Deepak Prakash" w:date="2023-04-21T07:24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769" w:author="Deepak Prakash" w:date="2023-04-21T07:58:00Z">
        <w:r w:rsidRPr="00F523B9">
          <w:rPr>
            <w:rFonts w:ascii="Times New Roman" w:hAnsi="Times New Roman" w:cs="Times New Roman"/>
            <w:b/>
            <w:bCs/>
            <w:sz w:val="32"/>
            <w:szCs w:val="32"/>
          </w:rPr>
          <w:drawing>
            <wp:inline distT="0" distB="0" distL="0" distR="0" wp14:anchorId="0BA1B542" wp14:editId="5D29E23E">
              <wp:extent cx="3688080" cy="2190939"/>
              <wp:effectExtent l="0" t="0" r="7620" b="0"/>
              <wp:docPr id="819135348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19135348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8374" cy="2197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96C9D" w:rsidRDefault="00196C9D" w:rsidP="00196C9D">
      <w:pPr>
        <w:rPr>
          <w:ins w:id="770" w:author="Deepak Prakash" w:date="2023-04-21T07:48:00Z"/>
          <w:rFonts w:ascii="Times New Roman" w:hAnsi="Times New Roman" w:cs="Times New Roman"/>
          <w:sz w:val="28"/>
          <w:szCs w:val="28"/>
        </w:rPr>
      </w:pPr>
      <w:ins w:id="771" w:author="Deepak Prakash" w:date="2023-04-21T07:24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Time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</w:ins>
    </w:p>
    <w:p w:rsidR="00B502AB" w:rsidRDefault="00B502AB" w:rsidP="00196C9D">
      <w:pPr>
        <w:rPr>
          <w:ins w:id="772" w:author="Deepak Prakash" w:date="2023-04-21T07:49:00Z"/>
          <w:rFonts w:ascii="Times New Roman" w:hAnsi="Times New Roman" w:cs="Times New Roman"/>
          <w:sz w:val="28"/>
          <w:szCs w:val="28"/>
        </w:rPr>
      </w:pPr>
      <w:proofErr w:type="spellStart"/>
      <w:ins w:id="773" w:author="Deepak Prakash" w:date="2023-04-21T07:49:00Z">
        <w:r>
          <w:rPr>
            <w:rFonts w:ascii="Times New Roman" w:hAnsi="Times New Roman" w:cs="Times New Roman"/>
            <w:sz w:val="28"/>
            <w:szCs w:val="28"/>
          </w:rPr>
          <w:t>InsertKey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= O(log(N))</w:t>
        </w:r>
      </w:ins>
    </w:p>
    <w:p w:rsidR="00B502AB" w:rsidRDefault="00B502AB" w:rsidP="00196C9D">
      <w:pPr>
        <w:rPr>
          <w:ins w:id="774" w:author="Deepak Prakash" w:date="2023-04-21T07:49:00Z"/>
          <w:rFonts w:ascii="Times New Roman" w:hAnsi="Times New Roman" w:cs="Times New Roman"/>
          <w:sz w:val="28"/>
          <w:szCs w:val="28"/>
        </w:rPr>
      </w:pPr>
      <w:proofErr w:type="spellStart"/>
      <w:ins w:id="775" w:author="Deepak Prakash" w:date="2023-04-21T07:49:00Z">
        <w:r>
          <w:rPr>
            <w:rFonts w:ascii="Times New Roman" w:hAnsi="Times New Roman" w:cs="Times New Roman"/>
            <w:sz w:val="28"/>
            <w:szCs w:val="28"/>
          </w:rPr>
          <w:t>DeleteKey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= O(log(N))</w:t>
        </w:r>
      </w:ins>
    </w:p>
    <w:p w:rsidR="00B502AB" w:rsidRDefault="00B502AB" w:rsidP="00196C9D">
      <w:pPr>
        <w:rPr>
          <w:ins w:id="776" w:author="Deepak Prakash" w:date="2023-04-21T07:50:00Z"/>
          <w:rFonts w:ascii="Times New Roman" w:hAnsi="Times New Roman" w:cs="Times New Roman"/>
          <w:sz w:val="28"/>
          <w:szCs w:val="28"/>
        </w:rPr>
      </w:pPr>
      <w:proofErr w:type="spellStart"/>
      <w:ins w:id="777" w:author="Deepak Prakash" w:date="2023-04-21T07:49:00Z">
        <w:r>
          <w:rPr>
            <w:rFonts w:ascii="Times New Roman" w:hAnsi="Times New Roman" w:cs="Times New Roman"/>
            <w:sz w:val="28"/>
            <w:szCs w:val="28"/>
          </w:rPr>
          <w:t>DecreaseKey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= </w:t>
        </w:r>
      </w:ins>
      <w:ins w:id="778" w:author="Deepak Prakash" w:date="2023-04-21T07:59:00Z">
        <w:r w:rsidR="00F523B9">
          <w:rPr>
            <w:rFonts w:ascii="Times New Roman" w:hAnsi="Times New Roman" w:cs="Times New Roman"/>
            <w:sz w:val="28"/>
            <w:szCs w:val="28"/>
          </w:rPr>
          <w:t>O(log(N)</w:t>
        </w:r>
      </w:ins>
    </w:p>
    <w:p w:rsidR="00B502AB" w:rsidRDefault="00B502AB" w:rsidP="00196C9D">
      <w:pPr>
        <w:rPr>
          <w:ins w:id="779" w:author="Deepak Prakash" w:date="2023-04-21T07:59:00Z"/>
          <w:rFonts w:ascii="Times New Roman" w:hAnsi="Times New Roman" w:cs="Times New Roman"/>
          <w:sz w:val="28"/>
          <w:szCs w:val="28"/>
        </w:rPr>
      </w:pPr>
      <w:proofErr w:type="spellStart"/>
      <w:ins w:id="780" w:author="Deepak Prakash" w:date="2023-04-21T07:50:00Z">
        <w:r>
          <w:rPr>
            <w:rFonts w:ascii="Times New Roman" w:hAnsi="Times New Roman" w:cs="Times New Roman"/>
            <w:sz w:val="28"/>
            <w:szCs w:val="28"/>
          </w:rPr>
          <w:t>GetMin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= </w:t>
        </w:r>
        <w:proofErr w:type="gramStart"/>
        <w:r>
          <w:rPr>
            <w:rFonts w:ascii="Times New Roman" w:hAnsi="Times New Roman" w:cs="Times New Roman"/>
            <w:sz w:val="28"/>
            <w:szCs w:val="28"/>
          </w:rPr>
          <w:t>O(</w:t>
        </w:r>
        <w:proofErr w:type="gramEnd"/>
        <w:r>
          <w:rPr>
            <w:rFonts w:ascii="Times New Roman" w:hAnsi="Times New Roman" w:cs="Times New Roman"/>
            <w:sz w:val="28"/>
            <w:szCs w:val="28"/>
          </w:rPr>
          <w:t>1)</w:t>
        </w:r>
      </w:ins>
    </w:p>
    <w:p w:rsidR="00B502AB" w:rsidRPr="00F523B9" w:rsidRDefault="00F523B9" w:rsidP="00196C9D">
      <w:pPr>
        <w:rPr>
          <w:ins w:id="781" w:author="Deepak Prakash" w:date="2023-04-21T07:24:00Z"/>
          <w:rFonts w:ascii="Times New Roman" w:hAnsi="Times New Roman" w:cs="Times New Roman"/>
          <w:sz w:val="28"/>
          <w:szCs w:val="28"/>
          <w:rPrChange w:id="782" w:author="Deepak Prakash" w:date="2023-04-21T08:01:00Z">
            <w:rPr>
              <w:ins w:id="783" w:author="Deepak Prakash" w:date="2023-04-21T07:24:00Z"/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rPrChange>
        </w:rPr>
      </w:pPr>
      <w:proofErr w:type="spellStart"/>
      <w:ins w:id="784" w:author="Deepak Prakash" w:date="2023-04-21T07:59:00Z">
        <w:r>
          <w:rPr>
            <w:rFonts w:ascii="Times New Roman" w:hAnsi="Times New Roman" w:cs="Times New Roman"/>
            <w:sz w:val="28"/>
            <w:szCs w:val="28"/>
          </w:rPr>
          <w:t>ExtractMin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= O(log(N))</w:t>
        </w:r>
      </w:ins>
    </w:p>
    <w:p w:rsidR="00F523B9" w:rsidRDefault="00196C9D" w:rsidP="009A333F">
      <w:pPr>
        <w:rPr>
          <w:ins w:id="785" w:author="Deepak Prakash" w:date="2023-04-21T08:31:00Z"/>
          <w:rFonts w:ascii="Times New Roman" w:hAnsi="Times New Roman" w:cs="Times New Roman"/>
          <w:sz w:val="28"/>
          <w:szCs w:val="28"/>
        </w:rPr>
      </w:pPr>
      <w:ins w:id="786" w:author="Deepak Prakash" w:date="2023-04-21T07:24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Space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</w:ins>
    </w:p>
    <w:p w:rsidR="009A333F" w:rsidRPr="005A456B" w:rsidRDefault="009A333F" w:rsidP="009A333F">
      <w:pPr>
        <w:rPr>
          <w:ins w:id="787" w:author="Deepak Prakash" w:date="2023-04-21T08:02:00Z"/>
          <w:rFonts w:ascii="Times New Roman" w:hAnsi="Times New Roman" w:cs="Times New Roman"/>
          <w:sz w:val="28"/>
          <w:szCs w:val="28"/>
        </w:rPr>
      </w:pPr>
      <w:ins w:id="788" w:author="Deepak Prakash" w:date="2023-04-21T08:31:00Z">
        <w:r>
          <w:rPr>
            <w:rFonts w:ascii="Times New Roman" w:hAnsi="Times New Roman" w:cs="Times New Roman"/>
            <w:sz w:val="28"/>
            <w:szCs w:val="28"/>
          </w:rPr>
          <w:t>O(N) for heap of n-elements</w:t>
        </w:r>
      </w:ins>
    </w:p>
    <w:p w:rsidR="00F523B9" w:rsidRDefault="00F523B9" w:rsidP="00196C9D">
      <w:pPr>
        <w:rPr>
          <w:ins w:id="789" w:author="Deepak Prakash" w:date="2023-04-21T07:24:00Z"/>
          <w:rFonts w:ascii="Times New Roman" w:hAnsi="Times New Roman" w:cs="Times New Roman"/>
          <w:sz w:val="28"/>
          <w:szCs w:val="28"/>
        </w:rPr>
      </w:pPr>
    </w:p>
    <w:p w:rsidR="00196C9D" w:rsidRDefault="00196C9D" w:rsidP="001069FA">
      <w:pPr>
        <w:rPr>
          <w:ins w:id="790" w:author="Deepak Prakash" w:date="2023-04-21T07:25:00Z"/>
          <w:rFonts w:ascii="Times New Roman" w:hAnsi="Times New Roman" w:cs="Times New Roman"/>
          <w:sz w:val="28"/>
          <w:szCs w:val="28"/>
        </w:rPr>
      </w:pPr>
    </w:p>
    <w:p w:rsidR="009A333F" w:rsidRDefault="009A333F" w:rsidP="00196C9D">
      <w:pPr>
        <w:jc w:val="center"/>
        <w:rPr>
          <w:ins w:id="791" w:author="Deepak Prakash" w:date="2023-04-21T08:31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A333F" w:rsidRDefault="009A333F" w:rsidP="00196C9D">
      <w:pPr>
        <w:jc w:val="center"/>
        <w:rPr>
          <w:ins w:id="792" w:author="Deepak Prakash" w:date="2023-04-21T08:31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Default="00196C9D" w:rsidP="00196C9D">
      <w:pPr>
        <w:jc w:val="center"/>
        <w:rPr>
          <w:ins w:id="793" w:author="Deepak Prakash" w:date="2023-04-21T07:25:00Z"/>
          <w:rFonts w:ascii="Times New Roman" w:hAnsi="Times New Roman" w:cs="Times New Roman"/>
          <w:b/>
          <w:bCs/>
          <w:sz w:val="40"/>
          <w:szCs w:val="40"/>
          <w:u w:val="single"/>
        </w:rPr>
      </w:pPr>
      <w:ins w:id="794" w:author="Deepak Prakash" w:date="2023-04-21T07:25:00Z">
        <w:r w:rsidRPr="005A456B"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lastRenderedPageBreak/>
          <w:t xml:space="preserve">Experiment </w:t>
        </w:r>
        <w:r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t>3</w:t>
        </w:r>
      </w:ins>
    </w:p>
    <w:p w:rsidR="00196C9D" w:rsidRDefault="00196C9D" w:rsidP="00196C9D">
      <w:pPr>
        <w:jc w:val="center"/>
        <w:rPr>
          <w:ins w:id="795" w:author="Deepak Prakash" w:date="2023-04-21T07:25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Pr="005A456B" w:rsidRDefault="00196C9D" w:rsidP="00196C9D">
      <w:pPr>
        <w:rPr>
          <w:ins w:id="796" w:author="Deepak Prakash" w:date="2023-04-21T07:25:00Z"/>
          <w:rFonts w:ascii="Times New Roman" w:hAnsi="Times New Roman" w:cs="Times New Roman"/>
          <w:sz w:val="28"/>
          <w:szCs w:val="28"/>
        </w:rPr>
      </w:pPr>
      <w:ins w:id="797" w:author="Deepak Prakash" w:date="2023-04-21T07:25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AIM:</w:t>
        </w:r>
        <w:r w:rsidRPr="005A456B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Implement Min Binomial heap</w:t>
        </w:r>
      </w:ins>
    </w:p>
    <w:p w:rsidR="00196C9D" w:rsidRDefault="00196C9D" w:rsidP="00196C9D">
      <w:pPr>
        <w:rPr>
          <w:ins w:id="798" w:author="Deepak Prakash" w:date="2023-04-21T07:25:00Z"/>
          <w:rFonts w:ascii="Times New Roman" w:hAnsi="Times New Roman" w:cs="Times New Roman"/>
          <w:sz w:val="28"/>
          <w:szCs w:val="28"/>
        </w:rPr>
      </w:pPr>
      <w:ins w:id="799" w:author="Deepak Prakash" w:date="2023-04-21T07:25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Programming Language:</w:t>
        </w:r>
        <w:r w:rsidRPr="005A456B">
          <w:rPr>
            <w:rFonts w:ascii="Times New Roman" w:hAnsi="Times New Roman" w:cs="Times New Roman"/>
            <w:sz w:val="28"/>
            <w:szCs w:val="28"/>
          </w:rPr>
          <w:t xml:space="preserve"> C++</w:t>
        </w:r>
      </w:ins>
    </w:p>
    <w:p w:rsidR="00196C9D" w:rsidRDefault="00196C9D" w:rsidP="00196C9D">
      <w:pPr>
        <w:rPr>
          <w:ins w:id="800" w:author="Deepak Prakash" w:date="2023-04-21T08:04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801" w:author="Deepak Prakash" w:date="2023-04-21T07:25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Program: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0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03" w:author="Deepak Prakash" w:date="2023-04-21T08:04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#include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&lt;bits/</w:t>
        </w:r>
        <w:proofErr w:type="spellStart"/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stdc</w:t>
        </w:r>
        <w:proofErr w:type="spellEnd"/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++.h&gt;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0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05" w:author="Deepak Prakash" w:date="2023-04-21T08:04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using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namespace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std;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0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0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08" w:author="Deepak Prakash" w:date="2023-04-21T08:04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struct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0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1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1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1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data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1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1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sibling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1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1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1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1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19" w:author="Deepak Prakash" w:date="2023-04-21T08:04:00Z"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newNode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key)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2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21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2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2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new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2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2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data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key;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2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27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2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29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sibling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3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31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3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3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3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3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36" w:author="Deepak Prakash" w:date="2023-04-21T08:04:00Z"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mergeBinomialTrees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b1,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b2)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3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3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3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4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41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(b1-&gt;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data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&gt;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b2-&gt;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data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4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4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swap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b1, b2);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4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4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4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b2-&gt;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b1;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4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4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b2-&gt;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sibling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b1-&gt;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4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5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b1-&gt;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b2;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5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5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b1-&gt;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5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5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5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b1;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5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57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5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5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60" w:author="Deepak Prakash" w:date="2023-04-21T08:04:00Z"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&gt;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unionBionomialHeap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&gt; l1,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6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6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            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&gt; l2)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6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6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6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6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*&gt;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_new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6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6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gram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&gt;::</w:t>
        </w:r>
        <w:proofErr w:type="gramEnd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iterator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l1.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begin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6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7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gram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&gt;::</w:t>
        </w:r>
        <w:proofErr w:type="gramEnd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iterator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ot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l2.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begin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7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7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l1.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()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&amp;&amp;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ot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!=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l2.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7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7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7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7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77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ot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7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79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8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81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_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push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_back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8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8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8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8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8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8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8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8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9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9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9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_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push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_back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ot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9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9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ot</w:t>
        </w:r>
        <w:proofErr w:type="spell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9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9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9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89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89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0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01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l1.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0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0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0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0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_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push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_back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0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07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0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09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1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1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1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ot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l2.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1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1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1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1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_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push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_back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ot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1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1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ot</w:t>
        </w:r>
        <w:proofErr w:type="spell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1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2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2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2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_new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2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2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2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2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27" w:author="Deepak Prakash" w:date="2023-04-21T08:04:00Z"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&gt; </w:t>
        </w:r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adjust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&gt;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2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29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3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31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</w:t>
        </w:r>
        <w:proofErr w:type="gram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heap.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size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()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3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3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3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3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*&gt;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3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37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gram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&gt;::</w:t>
        </w:r>
        <w:proofErr w:type="gramEnd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iterator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it3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3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39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it3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</w:t>
        </w:r>
        <w:proofErr w:type="gram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heap.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begin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4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4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4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</w:t>
        </w:r>
        <w:proofErr w:type="gram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heap.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size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()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4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4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4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4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4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4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4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5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it3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5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5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5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5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5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5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5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5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5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6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it3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6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6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 xml:space="preserve">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it3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6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6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6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6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6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6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6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7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71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7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7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it1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7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7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7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7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7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7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8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it1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8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8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8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8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3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8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8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it3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8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8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8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9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91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3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()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&amp;&amp;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9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9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    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&amp;&amp;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9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9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    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it3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9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97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99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999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it1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0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01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0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0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it3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0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0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0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0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0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0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1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1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1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1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1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mergeBinomialTrees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it1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1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1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</w:t>
        </w:r>
        <w:proofErr w:type="gram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heap.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erase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1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1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3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1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2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it3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2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2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2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2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2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2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2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2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2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3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31" w:author="Deepak Prakash" w:date="2023-04-21T08:04:00Z"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&gt;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insertATreeInHeap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&gt;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,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3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3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                   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tree)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3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3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3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3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3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*&gt;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3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4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41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push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_back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(tree);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4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4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4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unionBionomialHeap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4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4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47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adjust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4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49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>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5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5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52" w:author="Deepak Prakash" w:date="2023-04-21T08:04:00Z"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&gt;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removeMinFromTreeReturnBHeap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tree)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5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5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5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5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*&gt;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heap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5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5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tree-&gt;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5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6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lo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6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6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6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6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6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6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67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lo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6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69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sibling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7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71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lo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sibling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7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7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heap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push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_front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lo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7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7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7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77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heap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7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79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8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8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82" w:author="Deepak Prakash" w:date="2023-04-21T08:04:00Z"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&gt; </w:t>
        </w:r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&gt; _head,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key)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8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8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8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8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newNode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(key);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8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8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insertATreeInHeap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_head,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8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9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9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9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93" w:author="Deepak Prakash" w:date="2023-04-21T08:04:00Z"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getMin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&gt;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9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9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9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97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gram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&gt;::</w:t>
        </w:r>
        <w:proofErr w:type="gramEnd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iterator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begin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09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099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0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01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0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0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0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0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data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data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0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07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0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09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1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11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1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1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1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1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1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1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18" w:author="Deepak Prakash" w:date="2023-04-21T08:04:00Z"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&gt;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extractMin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&gt;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1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2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2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2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*&gt;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lo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2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2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2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2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27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getMin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2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29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gram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&gt;::</w:t>
        </w:r>
        <w:proofErr w:type="gramEnd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iterator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3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31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</w:t>
        </w:r>
        <w:proofErr w:type="gram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heap.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begin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3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3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3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3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3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37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3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39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>    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4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4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4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newbin_</w:t>
        </w:r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heap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push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_back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4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4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4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4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4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4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4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5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lo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removeMinFromTreeReturnBHeap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5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5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unionBionomialHeap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proofErr w:type="gramEnd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lo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5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5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adjust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5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5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5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5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5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6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61" w:author="Deepak Prakash" w:date="2023-04-21T08:04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printTree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h)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6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6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6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6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(h)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6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67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6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69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h-&gt;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data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 "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7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71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printTree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(h-&gt;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7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7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h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h-&gt;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sibling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7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7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7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77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7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7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80" w:author="Deepak Prakash" w:date="2023-04-21T08:04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printHeap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&gt;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8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8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8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8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gram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&gt;::</w:t>
        </w:r>
        <w:proofErr w:type="gramEnd"/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iterator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8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8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</w:t>
        </w:r>
        <w:proofErr w:type="gram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heap.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begin</w:t>
        </w:r>
        <w:proofErr w:type="spellEnd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8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8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gram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bin_heap.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8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9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9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9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printTree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9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9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9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9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9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19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19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0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01" w:author="Deepak Prakash" w:date="2023-04-21T08:04:00Z"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main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0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0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0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0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0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07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list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*&gt;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0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0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1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5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1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1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20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1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14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8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1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1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13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1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1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proofErr w:type="gram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28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1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20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21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"Heap elements after insertion:</w:t>
        </w:r>
        <w:r w:rsidRPr="00F523B9">
          <w:rPr>
            <w:rFonts w:ascii="Consolas" w:eastAsia="Times New Roman" w:hAnsi="Consolas" w:cs="Times New Roman"/>
            <w:color w:val="0184BC"/>
            <w:kern w:val="0"/>
            <w:sz w:val="21"/>
            <w:szCs w:val="21"/>
            <w:lang w:eastAsia="en-IN" w:bidi="hi-IN"/>
            <w14:ligatures w14:val="none"/>
          </w:rPr>
          <w:t>\n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2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2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printHeap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2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25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26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getMin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27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28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</w:t>
        </w:r>
        <w:r w:rsidRPr="00F523B9">
          <w:rPr>
            <w:rFonts w:ascii="Consolas" w:eastAsia="Times New Roman" w:hAnsi="Consolas" w:cs="Times New Roman"/>
            <w:color w:val="0184BC"/>
            <w:kern w:val="0"/>
            <w:sz w:val="21"/>
            <w:szCs w:val="21"/>
            <w:lang w:eastAsia="en-IN" w:bidi="hi-IN"/>
            <w14:ligatures w14:val="none"/>
          </w:rPr>
          <w:t>\</w:t>
        </w:r>
        <w:proofErr w:type="spellStart"/>
        <w:r w:rsidRPr="00F523B9">
          <w:rPr>
            <w:rFonts w:ascii="Consolas" w:eastAsia="Times New Roman" w:hAnsi="Consolas" w:cs="Times New Roman"/>
            <w:color w:val="0184BC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Minimum</w:t>
        </w:r>
        <w:proofErr w:type="spellEnd"/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 xml:space="preserve"> element of heap "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2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3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data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</w:t>
        </w:r>
        <w:r w:rsidRPr="00F523B9">
          <w:rPr>
            <w:rFonts w:ascii="Consolas" w:eastAsia="Times New Roman" w:hAnsi="Consolas" w:cs="Times New Roman"/>
            <w:color w:val="0184BC"/>
            <w:kern w:val="0"/>
            <w:sz w:val="21"/>
            <w:szCs w:val="21"/>
            <w:lang w:eastAsia="en-IN" w:bidi="hi-IN"/>
            <w14:ligatures w14:val="none"/>
          </w:rPr>
          <w:t>\n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3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32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33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extractMin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34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35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"Heap after deletion of minimum element</w:t>
        </w:r>
        <w:r w:rsidRPr="00F523B9">
          <w:rPr>
            <w:rFonts w:ascii="Consolas" w:eastAsia="Times New Roman" w:hAnsi="Consolas" w:cs="Times New Roman"/>
            <w:color w:val="0184BC"/>
            <w:kern w:val="0"/>
            <w:sz w:val="21"/>
            <w:szCs w:val="21"/>
            <w:lang w:eastAsia="en-IN" w:bidi="hi-IN"/>
            <w14:ligatures w14:val="none"/>
          </w:rPr>
          <w:t>\n</w:t>
        </w:r>
        <w:r w:rsidRPr="00F523B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36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37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523B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printHeap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bin_heap</w:t>
        </w:r>
        <w:proofErr w:type="spellEnd"/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38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39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40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523B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523B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41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42" w:author="Deepak Prakash" w:date="2023-04-21T08:04:00Z">
        <w:r w:rsidRPr="00F523B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523B9" w:rsidRPr="00F523B9" w:rsidRDefault="00F523B9" w:rsidP="00F523B9">
      <w:pPr>
        <w:shd w:val="clear" w:color="auto" w:fill="FAFAFA"/>
        <w:spacing w:after="0" w:line="285" w:lineRule="atLeast"/>
        <w:rPr>
          <w:ins w:id="1243" w:author="Deepak Prakash" w:date="2023-04-21T08:0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523B9" w:rsidRDefault="00F523B9" w:rsidP="00196C9D">
      <w:pPr>
        <w:rPr>
          <w:ins w:id="1244" w:author="Deepak Prakash" w:date="2023-04-21T07:25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96C9D" w:rsidRDefault="00196C9D" w:rsidP="00196C9D">
      <w:pPr>
        <w:rPr>
          <w:ins w:id="1245" w:author="Deepak Prakash" w:date="2023-04-21T08:06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1246" w:author="Deepak Prakash" w:date="2023-04-21T07:25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Output:</w:t>
        </w:r>
      </w:ins>
    </w:p>
    <w:p w:rsidR="003830BE" w:rsidRPr="003830BE" w:rsidRDefault="003830BE" w:rsidP="00196C9D">
      <w:pPr>
        <w:rPr>
          <w:ins w:id="1247" w:author="Deepak Prakash" w:date="2023-04-21T07:25:00Z"/>
          <w:rFonts w:ascii="Times New Roman" w:hAnsi="Times New Roman" w:cs="Times New Roman"/>
          <w:b/>
          <w:bCs/>
          <w:sz w:val="32"/>
          <w:szCs w:val="32"/>
          <w:rPrChange w:id="1248" w:author="Deepak Prakash" w:date="2023-04-21T08:06:00Z">
            <w:rPr>
              <w:ins w:id="1249" w:author="Deepak Prakash" w:date="2023-04-21T07:25:00Z"/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rPrChange>
        </w:rPr>
      </w:pPr>
      <w:ins w:id="1250" w:author="Deepak Prakash" w:date="2023-04-21T08:06:00Z">
        <w:r w:rsidRPr="003830BE">
          <w:rPr>
            <w:rFonts w:ascii="Times New Roman" w:hAnsi="Times New Roman" w:cs="Times New Roman"/>
            <w:b/>
            <w:bCs/>
            <w:sz w:val="32"/>
            <w:szCs w:val="32"/>
            <w:rPrChange w:id="1251" w:author="Deepak Prakash" w:date="2023-04-21T08:06:00Z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rPrChange>
          </w:rPr>
          <w:drawing>
            <wp:inline distT="0" distB="0" distL="0" distR="0" wp14:anchorId="20C9BF63" wp14:editId="7AD7E211">
              <wp:extent cx="2972058" cy="815411"/>
              <wp:effectExtent l="0" t="0" r="0" b="3810"/>
              <wp:docPr id="56262786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262786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72058" cy="8154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96C9D" w:rsidRDefault="00196C9D" w:rsidP="00196C9D">
      <w:pPr>
        <w:rPr>
          <w:ins w:id="1252" w:author="Deepak Prakash" w:date="2023-04-21T08:08:00Z"/>
          <w:rFonts w:ascii="Times New Roman" w:hAnsi="Times New Roman" w:cs="Times New Roman"/>
          <w:sz w:val="28"/>
          <w:szCs w:val="28"/>
        </w:rPr>
      </w:pPr>
      <w:ins w:id="1253" w:author="Deepak Prakash" w:date="2023-04-21T07:25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Time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</w:ins>
    </w:p>
    <w:p w:rsidR="00E40491" w:rsidRDefault="00E40491" w:rsidP="00196C9D">
      <w:pPr>
        <w:rPr>
          <w:ins w:id="1254" w:author="Deepak Prakash" w:date="2023-04-21T08:08:00Z"/>
          <w:rFonts w:ascii="Times New Roman" w:hAnsi="Times New Roman" w:cs="Times New Roman"/>
          <w:sz w:val="28"/>
          <w:szCs w:val="28"/>
        </w:rPr>
      </w:pPr>
      <w:ins w:id="1255" w:author="Deepak Prakash" w:date="2023-04-21T08:08:00Z">
        <w:r>
          <w:rPr>
            <w:rFonts w:ascii="Times New Roman" w:hAnsi="Times New Roman" w:cs="Times New Roman"/>
            <w:sz w:val="28"/>
            <w:szCs w:val="28"/>
          </w:rPr>
          <w:t>Insert: O(log(N))</w:t>
        </w:r>
      </w:ins>
    </w:p>
    <w:p w:rsidR="00E40491" w:rsidRDefault="00E40491" w:rsidP="00196C9D">
      <w:pPr>
        <w:rPr>
          <w:ins w:id="1256" w:author="Deepak Prakash" w:date="2023-04-21T08:08:00Z"/>
          <w:rFonts w:ascii="Times New Roman" w:hAnsi="Times New Roman" w:cs="Times New Roman"/>
          <w:sz w:val="28"/>
          <w:szCs w:val="28"/>
        </w:rPr>
      </w:pPr>
      <w:proofErr w:type="spellStart"/>
      <w:ins w:id="1257" w:author="Deepak Prakash" w:date="2023-04-21T08:08:00Z">
        <w:r>
          <w:rPr>
            <w:rFonts w:ascii="Times New Roman" w:hAnsi="Times New Roman" w:cs="Times New Roman"/>
            <w:sz w:val="28"/>
            <w:szCs w:val="28"/>
          </w:rPr>
          <w:t>GetMin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>: O(log(N))</w:t>
        </w:r>
      </w:ins>
    </w:p>
    <w:p w:rsidR="00E40491" w:rsidRPr="00E40491" w:rsidRDefault="00E40491" w:rsidP="00196C9D">
      <w:pPr>
        <w:rPr>
          <w:ins w:id="1258" w:author="Deepak Prakash" w:date="2023-04-21T07:25:00Z"/>
          <w:rFonts w:ascii="Times New Roman" w:hAnsi="Times New Roman" w:cs="Times New Roman"/>
          <w:sz w:val="28"/>
          <w:szCs w:val="28"/>
          <w:rPrChange w:id="1259" w:author="Deepak Prakash" w:date="2023-04-21T08:08:00Z">
            <w:rPr>
              <w:ins w:id="1260" w:author="Deepak Prakash" w:date="2023-04-21T07:25:00Z"/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rPrChange>
        </w:rPr>
      </w:pPr>
      <w:proofErr w:type="spellStart"/>
      <w:ins w:id="1261" w:author="Deepak Prakash" w:date="2023-04-21T08:08:00Z">
        <w:r>
          <w:rPr>
            <w:rFonts w:ascii="Times New Roman" w:hAnsi="Times New Roman" w:cs="Times New Roman"/>
            <w:sz w:val="28"/>
            <w:szCs w:val="28"/>
          </w:rPr>
          <w:t>ExtractMin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>: O(log(N))</w:t>
        </w:r>
      </w:ins>
    </w:p>
    <w:p w:rsidR="00E40491" w:rsidRDefault="00196C9D" w:rsidP="00E40491">
      <w:pPr>
        <w:rPr>
          <w:ins w:id="1262" w:author="Deepak Prakash" w:date="2023-04-21T08:13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1263" w:author="Deepak Prakash" w:date="2023-04-21T07:25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Space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</w:ins>
    </w:p>
    <w:p w:rsidR="00E40491" w:rsidRPr="005A456B" w:rsidRDefault="009A333F" w:rsidP="00E40491">
      <w:pPr>
        <w:rPr>
          <w:ins w:id="1264" w:author="Deepak Prakash" w:date="2023-04-21T08:13:00Z"/>
          <w:rFonts w:ascii="Times New Roman" w:hAnsi="Times New Roman" w:cs="Times New Roman"/>
          <w:sz w:val="28"/>
          <w:szCs w:val="28"/>
        </w:rPr>
      </w:pPr>
      <w:ins w:id="1265" w:author="Deepak Prakash" w:date="2023-04-21T08:32:00Z">
        <w:r>
          <w:rPr>
            <w:rFonts w:ascii="Times New Roman" w:hAnsi="Times New Roman" w:cs="Times New Roman"/>
            <w:sz w:val="28"/>
            <w:szCs w:val="28"/>
          </w:rPr>
          <w:t>O(N) for heap of N-elements</w:t>
        </w:r>
      </w:ins>
    </w:p>
    <w:p w:rsidR="00196C9D" w:rsidRDefault="00196C9D" w:rsidP="001069FA">
      <w:pPr>
        <w:rPr>
          <w:ins w:id="1266" w:author="Deepak Prakash" w:date="2023-04-21T07:25:00Z"/>
          <w:rFonts w:ascii="Times New Roman" w:hAnsi="Times New Roman" w:cs="Times New Roman"/>
          <w:sz w:val="28"/>
          <w:szCs w:val="28"/>
        </w:rPr>
      </w:pPr>
    </w:p>
    <w:p w:rsidR="00AB697F" w:rsidRDefault="00AB697F" w:rsidP="00196C9D">
      <w:pPr>
        <w:jc w:val="center"/>
        <w:rPr>
          <w:ins w:id="1267" w:author="Deepak Prakash" w:date="2023-04-21T10:55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1268" w:author="Deepak Prakash" w:date="2023-04-21T10:55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1269" w:author="Deepak Prakash" w:date="2023-04-21T10:55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1270" w:author="Deepak Prakash" w:date="2023-04-21T10:55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1271" w:author="Deepak Prakash" w:date="2023-04-21T10:55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1272" w:author="Deepak Prakash" w:date="2023-04-21T10:55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1273" w:author="Deepak Prakash" w:date="2023-04-21T10:55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Default="00196C9D" w:rsidP="00196C9D">
      <w:pPr>
        <w:jc w:val="center"/>
        <w:rPr>
          <w:ins w:id="1274" w:author="Deepak Prakash" w:date="2023-04-21T07:25:00Z"/>
          <w:rFonts w:ascii="Times New Roman" w:hAnsi="Times New Roman" w:cs="Times New Roman"/>
          <w:b/>
          <w:bCs/>
          <w:sz w:val="40"/>
          <w:szCs w:val="40"/>
          <w:u w:val="single"/>
        </w:rPr>
      </w:pPr>
      <w:ins w:id="1275" w:author="Deepak Prakash" w:date="2023-04-21T07:25:00Z">
        <w:r w:rsidRPr="005A456B"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lastRenderedPageBreak/>
          <w:t xml:space="preserve">Experiment </w:t>
        </w:r>
        <w:r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t>4</w:t>
        </w:r>
      </w:ins>
    </w:p>
    <w:p w:rsidR="00196C9D" w:rsidRDefault="00196C9D" w:rsidP="00196C9D">
      <w:pPr>
        <w:jc w:val="center"/>
        <w:rPr>
          <w:ins w:id="1276" w:author="Deepak Prakash" w:date="2023-04-21T07:25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Pr="005A456B" w:rsidRDefault="00196C9D" w:rsidP="00196C9D">
      <w:pPr>
        <w:rPr>
          <w:ins w:id="1277" w:author="Deepak Prakash" w:date="2023-04-21T07:25:00Z"/>
          <w:rFonts w:ascii="Times New Roman" w:hAnsi="Times New Roman" w:cs="Times New Roman"/>
          <w:sz w:val="28"/>
          <w:szCs w:val="28"/>
        </w:rPr>
      </w:pPr>
      <w:ins w:id="1278" w:author="Deepak Prakash" w:date="2023-04-21T07:25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AIM:</w:t>
        </w:r>
        <w:r w:rsidRPr="005A456B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</w:t>
        </w:r>
      </w:ins>
      <w:ins w:id="1279" w:author="Deepak Prakash" w:date="2023-04-21T07:27:00Z">
        <w:r w:rsidRPr="00196C9D">
          <w:rPr>
            <w:rFonts w:ascii="Times New Roman" w:hAnsi="Times New Roman" w:cs="Times New Roman"/>
            <w:sz w:val="28"/>
            <w:szCs w:val="28"/>
            <w:rPrChange w:id="1280" w:author="Deepak Prakash" w:date="2023-04-21T07:27:00Z">
              <w:rPr>
                <w:rFonts w:ascii="Times New Roman" w:hAnsi="Times New Roman" w:cs="Times New Roman"/>
                <w:sz w:val="32"/>
                <w:szCs w:val="32"/>
              </w:rPr>
            </w:rPrChange>
          </w:rPr>
          <w:t>Implement Fibonacci heap</w:t>
        </w:r>
      </w:ins>
    </w:p>
    <w:p w:rsidR="00196C9D" w:rsidRDefault="00196C9D" w:rsidP="00196C9D">
      <w:pPr>
        <w:rPr>
          <w:ins w:id="1281" w:author="Deepak Prakash" w:date="2023-04-21T07:25:00Z"/>
          <w:rFonts w:ascii="Times New Roman" w:hAnsi="Times New Roman" w:cs="Times New Roman"/>
          <w:sz w:val="28"/>
          <w:szCs w:val="28"/>
        </w:rPr>
      </w:pPr>
      <w:ins w:id="1282" w:author="Deepak Prakash" w:date="2023-04-21T07:25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Programming Language:</w:t>
        </w:r>
        <w:r w:rsidRPr="005A456B">
          <w:rPr>
            <w:rFonts w:ascii="Times New Roman" w:hAnsi="Times New Roman" w:cs="Times New Roman"/>
            <w:sz w:val="28"/>
            <w:szCs w:val="28"/>
          </w:rPr>
          <w:t xml:space="preserve"> C++</w:t>
        </w:r>
      </w:ins>
    </w:p>
    <w:p w:rsidR="00196C9D" w:rsidRDefault="00196C9D" w:rsidP="00196C9D">
      <w:pPr>
        <w:rPr>
          <w:ins w:id="1283" w:author="Deepak Prakash" w:date="2023-04-21T08:33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1284" w:author="Deepak Prakash" w:date="2023-04-21T07:25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Program: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28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86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#include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&lt;</w:t>
        </w:r>
        <w:proofErr w:type="spellStart"/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cmath</w:t>
        </w:r>
        <w:proofErr w:type="spellEnd"/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&gt;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28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88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#include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&lt;</w:t>
        </w:r>
        <w:proofErr w:type="spellStart"/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cstdlib</w:t>
        </w:r>
        <w:proofErr w:type="spellEnd"/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&gt;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28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90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#include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&lt;iostream&gt;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29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92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#include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&lt;</w:t>
        </w:r>
        <w:proofErr w:type="spellStart"/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malloc.h</w:t>
        </w:r>
        <w:proofErr w:type="spellEnd"/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&gt;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29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94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using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namespace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std;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29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29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97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struct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29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29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0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0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0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0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0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0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0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0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0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0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1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1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1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1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char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mark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1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1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char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1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1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1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19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struct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2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21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no_of_nodes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2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23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insertion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val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2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2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2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2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struct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new </w:t>
        </w:r>
        <w:proofErr w:type="gramStart"/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2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2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val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3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3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3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3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mark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'W'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3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3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'N'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3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3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3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3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4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4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4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4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4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4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4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4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4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4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(</w:t>
        </w:r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5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5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5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5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5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5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5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5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5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5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6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6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>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6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6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6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6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6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6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new_node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6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6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7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7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no_of_nodes</w:t>
        </w:r>
        <w:proofErr w:type="spell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7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7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7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7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76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Fibonnaci_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link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struct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ptr2,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struct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ptr1)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7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7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7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80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(ptr2-&gt;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ptr2-&gt;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8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82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(ptr2-&gt;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ptr2-&gt;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8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84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(ptr1-&gt;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ptr1)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8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86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ptr1;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8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8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ptr2-&gt;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ptr2;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8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90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ptr2-&gt;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ptr2;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9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92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ptr2-&gt;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ptr1;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9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94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(ptr1-&gt;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9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96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ptr1-&gt;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ptr2;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9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39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ptr2-&gt;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ptr1-&gt;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39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00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ptr2-&gt;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(ptr1-&gt;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0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02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((ptr1-&gt;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ptr2;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0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04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(ptr1-&gt;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ptr2;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0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06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(ptr2-&gt;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(ptr1-&gt;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0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0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ptr1-&gt;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ptr2;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0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10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ptr1-&gt;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1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12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1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1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15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Consolidate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1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1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1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1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2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2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float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temp2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log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no_of_nodes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))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/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log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2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2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temp3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temp2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2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2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struct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spellStart"/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gramEnd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temp3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2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2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temp3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2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2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3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3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3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3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ptr2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3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3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ptr3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3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3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ptr4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3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3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do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4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4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4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4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ptr4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ptr4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4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4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4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4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temp1</w:t>
        </w:r>
        <w:proofErr w:type="gram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4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4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5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5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ptr2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5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5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&gt;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ptr2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5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5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>        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5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5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ptr3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5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5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ptr2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6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6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ptr2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ptr3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6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6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6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6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ptr2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6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6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6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6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Fibonnaci_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link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ptr2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7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7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7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7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7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7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7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7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temp1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7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7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8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8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8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8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8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8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}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</w:t>
        </w:r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8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8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8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8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temp3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9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9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9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9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proofErr w:type="gram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9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9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9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9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49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49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0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0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0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0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0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0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    (</w:t>
        </w:r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0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0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0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0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1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1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1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1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1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1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1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1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1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1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2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2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2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2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2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2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2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2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2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2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3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3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3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3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arr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3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3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3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3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3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3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4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4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42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Extract_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min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4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44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4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46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4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4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"The heap is empty"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4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50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5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52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5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54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5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56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pntr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5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5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pntr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5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60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x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6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62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6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64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6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6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6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x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6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6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do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7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7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7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7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pntr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x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7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7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    (</w:t>
        </w:r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x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7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7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x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7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7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x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8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8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x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8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8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x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8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8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x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8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8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x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8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8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x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pntr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9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9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}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pntr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9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9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9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9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(</w:t>
        </w:r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9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9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(</w:t>
        </w:r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59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59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0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0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&amp;&amp;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0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0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0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0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0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0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0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0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1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1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Consolidate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1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1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1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1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no_of_nodes</w:t>
        </w:r>
        <w:proofErr w:type="spell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--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1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1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1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1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2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2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22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Cut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struct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found,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struct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temp)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2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24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2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26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(found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found-&gt;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2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2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temp-&gt;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2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3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3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(</w:t>
        </w:r>
        <w:proofErr w:type="gram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found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found-&gt;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3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3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(</w:t>
        </w:r>
        <w:proofErr w:type="gram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found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found-&gt;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3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3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(found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temp-&gt;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3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3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temp-&gt;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found-&gt;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3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3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40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temp-&gt;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temp-&gt;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degree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4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42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>    found-&gt;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found;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4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44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found-&gt;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found;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4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46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(</w:t>
        </w:r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found;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4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4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found-&gt;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4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50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found-&gt;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5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52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found;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5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54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found-&gt;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5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56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found-&gt;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mark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'B'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5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5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5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6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61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Cascase_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cut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struct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temp)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6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6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6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6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ptr5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temp-&gt;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6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6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</w:t>
        </w:r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5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6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6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7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7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(temp-&gt;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mark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'W'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7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7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7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7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temp-&gt;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mark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'B'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7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7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7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7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8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8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8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8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Cut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temp,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ptr5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8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8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Cascase_cut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ptr5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8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8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8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8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9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9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9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9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94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Decrease_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key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struct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found,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val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9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96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9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69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69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00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"The Heap is Empty"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0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0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0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(found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0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0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"Node not found in the Heap"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0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0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0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found-&gt;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val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0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1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1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struct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found-&gt;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1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1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&amp;&amp;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found-&gt;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1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1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1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1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Cut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found,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1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1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Cascase_cut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2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2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2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2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(found-&gt;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2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2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found;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2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2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2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2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30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Find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struct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mini,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old_val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val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3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32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>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3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34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struct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found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3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36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temp5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mini;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3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3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temp5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'Y'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3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40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found_ptr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4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42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temp5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old_val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4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44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4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46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found_ptr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temp5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4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4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temp5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'N'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4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50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found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found_ptr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5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52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Decrease_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key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found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proofErr w:type="spell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val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5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54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5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56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found_ptr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5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5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5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60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temp5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6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62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Find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temp5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child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proofErr w:type="spell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old_val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proofErr w:type="spell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val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6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64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temp5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)-&gt;</w:t>
        </w:r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'Y'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6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66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Find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temp5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proofErr w:type="spell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old_val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proofErr w:type="spell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val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6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6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6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70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temp5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'N'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7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72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found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found_ptr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7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74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7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7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77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Deletion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val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7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7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8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8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8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8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"The heap is empty"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8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8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8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8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8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8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Find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proofErr w:type="spellStart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val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9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9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Extract_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min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9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9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"Key Deleted"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9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9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9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79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9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79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00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display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01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02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03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04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0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06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0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0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"The Heap is Empty"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0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1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1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1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1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1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1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"The root nodes of Heap are: "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1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1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do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1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1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2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2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2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2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2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2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 xml:space="preserve">        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2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2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2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2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"--"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3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3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3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3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}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proofErr w:type="gram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&amp;&amp;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ptr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!=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3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3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3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3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 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"The heap has "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no_of_nodes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 nodes"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3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3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 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4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4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4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4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4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4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46" w:author="Deepak Prakash" w:date="2023-04-21T08:34:00Z"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main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4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4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4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5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5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"Creating an initial heap"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5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5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insertion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10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5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5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insertion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20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5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5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insertion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8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5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5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insertion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14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6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6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insertion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4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6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6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insertion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6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6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display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6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6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"Extracting min"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6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6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Extract_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min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7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7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display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7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7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"Decrease value of 8 to 3"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7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75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Find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mini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8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3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76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77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display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78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79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9A333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"Delete the node 2"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80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81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Deletion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82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83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9A333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display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84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85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86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9A333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9A333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87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888" w:author="Deepak Prakash" w:date="2023-04-21T08:34:00Z">
        <w:r w:rsidRPr="009A333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9A333F" w:rsidRPr="009A333F" w:rsidRDefault="009A333F" w:rsidP="009A333F">
      <w:pPr>
        <w:shd w:val="clear" w:color="auto" w:fill="FAFAFA"/>
        <w:spacing w:after="0" w:line="285" w:lineRule="atLeast"/>
        <w:rPr>
          <w:ins w:id="1889" w:author="Deepak Prakash" w:date="2023-04-21T08:34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9A333F" w:rsidRDefault="009A333F" w:rsidP="00196C9D">
      <w:pPr>
        <w:rPr>
          <w:ins w:id="1890" w:author="Deepak Prakash" w:date="2023-04-21T07:25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B697F" w:rsidRDefault="00AB697F" w:rsidP="00196C9D">
      <w:pPr>
        <w:rPr>
          <w:ins w:id="1891" w:author="Deepak Prakash" w:date="2023-04-21T10:56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B697F" w:rsidRDefault="00AB697F" w:rsidP="00196C9D">
      <w:pPr>
        <w:rPr>
          <w:ins w:id="1892" w:author="Deepak Prakash" w:date="2023-04-21T10:56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B697F" w:rsidRDefault="00AB697F" w:rsidP="00196C9D">
      <w:pPr>
        <w:rPr>
          <w:ins w:id="1893" w:author="Deepak Prakash" w:date="2023-04-21T10:56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B697F" w:rsidRDefault="00AB697F" w:rsidP="00196C9D">
      <w:pPr>
        <w:rPr>
          <w:ins w:id="1894" w:author="Deepak Prakash" w:date="2023-04-21T10:56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B697F" w:rsidRDefault="00AB697F" w:rsidP="00196C9D">
      <w:pPr>
        <w:rPr>
          <w:ins w:id="1895" w:author="Deepak Prakash" w:date="2023-04-21T10:56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B697F" w:rsidRDefault="00AB697F" w:rsidP="00196C9D">
      <w:pPr>
        <w:rPr>
          <w:ins w:id="1896" w:author="Deepak Prakash" w:date="2023-04-21T10:56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96C9D" w:rsidRDefault="00196C9D" w:rsidP="00196C9D">
      <w:pPr>
        <w:rPr>
          <w:ins w:id="1897" w:author="Deepak Prakash" w:date="2023-04-21T08:36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1898" w:author="Deepak Prakash" w:date="2023-04-21T07:25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lastRenderedPageBreak/>
          <w:t>Output:</w:t>
        </w:r>
      </w:ins>
    </w:p>
    <w:p w:rsidR="009A333F" w:rsidRPr="009A333F" w:rsidRDefault="009A333F" w:rsidP="00196C9D">
      <w:pPr>
        <w:rPr>
          <w:ins w:id="1899" w:author="Deepak Prakash" w:date="2023-04-21T07:25:00Z"/>
          <w:rFonts w:ascii="Times New Roman" w:hAnsi="Times New Roman" w:cs="Times New Roman"/>
          <w:b/>
          <w:bCs/>
          <w:sz w:val="32"/>
          <w:szCs w:val="32"/>
          <w:rPrChange w:id="1900" w:author="Deepak Prakash" w:date="2023-04-21T08:36:00Z">
            <w:rPr>
              <w:ins w:id="1901" w:author="Deepak Prakash" w:date="2023-04-21T07:25:00Z"/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rPrChange>
        </w:rPr>
      </w:pPr>
      <w:ins w:id="1902" w:author="Deepak Prakash" w:date="2023-04-21T08:36:00Z">
        <w:r w:rsidRPr="009A333F">
          <w:rPr>
            <w:rFonts w:ascii="Times New Roman" w:hAnsi="Times New Roman" w:cs="Times New Roman"/>
            <w:b/>
            <w:bCs/>
            <w:sz w:val="32"/>
            <w:szCs w:val="32"/>
            <w:rPrChange w:id="1903" w:author="Deepak Prakash" w:date="2023-04-21T08:36:00Z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rPrChange>
          </w:rPr>
          <w:drawing>
            <wp:inline distT="0" distB="0" distL="0" distR="0" wp14:anchorId="66E496C1" wp14:editId="32CA5F27">
              <wp:extent cx="3193057" cy="3254022"/>
              <wp:effectExtent l="0" t="0" r="7620" b="3810"/>
              <wp:docPr id="192782296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27822962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93057" cy="32540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96C9D" w:rsidRDefault="00196C9D" w:rsidP="00196C9D">
      <w:pPr>
        <w:rPr>
          <w:ins w:id="1904" w:author="Deepak Prakash" w:date="2023-04-21T08:37:00Z"/>
          <w:rFonts w:ascii="Times New Roman" w:hAnsi="Times New Roman" w:cs="Times New Roman"/>
          <w:sz w:val="28"/>
          <w:szCs w:val="28"/>
        </w:rPr>
      </w:pPr>
      <w:ins w:id="1905" w:author="Deepak Prakash" w:date="2023-04-21T07:25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Time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</w:ins>
    </w:p>
    <w:p w:rsidR="009A333F" w:rsidRDefault="009A333F" w:rsidP="00196C9D">
      <w:pPr>
        <w:rPr>
          <w:ins w:id="1906" w:author="Deepak Prakash" w:date="2023-04-21T08:37:00Z"/>
          <w:rFonts w:ascii="Times New Roman" w:hAnsi="Times New Roman" w:cs="Times New Roman"/>
          <w:sz w:val="28"/>
          <w:szCs w:val="28"/>
        </w:rPr>
      </w:pPr>
      <w:ins w:id="1907" w:author="Deepak Prakash" w:date="2023-04-21T08:37:00Z">
        <w:r>
          <w:rPr>
            <w:rFonts w:ascii="Times New Roman" w:hAnsi="Times New Roman" w:cs="Times New Roman"/>
            <w:sz w:val="28"/>
            <w:szCs w:val="28"/>
          </w:rPr>
          <w:t xml:space="preserve">Making of Heap: </w:t>
        </w:r>
        <w:proofErr w:type="gramStart"/>
        <w:r>
          <w:rPr>
            <w:rFonts w:ascii="Times New Roman" w:hAnsi="Times New Roman" w:cs="Times New Roman"/>
            <w:sz w:val="28"/>
            <w:szCs w:val="28"/>
          </w:rPr>
          <w:t>O(</w:t>
        </w:r>
        <w:proofErr w:type="gramEnd"/>
        <w:r>
          <w:rPr>
            <w:rFonts w:ascii="Times New Roman" w:hAnsi="Times New Roman" w:cs="Times New Roman"/>
            <w:sz w:val="28"/>
            <w:szCs w:val="28"/>
          </w:rPr>
          <w:t>1)</w:t>
        </w:r>
      </w:ins>
    </w:p>
    <w:p w:rsidR="009A333F" w:rsidRDefault="009A333F" w:rsidP="00196C9D">
      <w:pPr>
        <w:rPr>
          <w:ins w:id="1908" w:author="Deepak Prakash" w:date="2023-04-21T08:38:00Z"/>
          <w:rFonts w:ascii="Times New Roman" w:hAnsi="Times New Roman" w:cs="Times New Roman"/>
          <w:sz w:val="28"/>
          <w:szCs w:val="28"/>
        </w:rPr>
      </w:pPr>
      <w:ins w:id="1909" w:author="Deepak Prakash" w:date="2023-04-21T08:38:00Z">
        <w:r>
          <w:rPr>
            <w:rFonts w:ascii="Times New Roman" w:hAnsi="Times New Roman" w:cs="Times New Roman"/>
            <w:sz w:val="28"/>
            <w:szCs w:val="28"/>
          </w:rPr>
          <w:t xml:space="preserve">Insertion: </w:t>
        </w:r>
        <w:proofErr w:type="gramStart"/>
        <w:r>
          <w:rPr>
            <w:rFonts w:ascii="Times New Roman" w:hAnsi="Times New Roman" w:cs="Times New Roman"/>
            <w:sz w:val="28"/>
            <w:szCs w:val="28"/>
          </w:rPr>
          <w:t>O(</w:t>
        </w:r>
        <w:proofErr w:type="gramEnd"/>
        <w:r>
          <w:rPr>
            <w:rFonts w:ascii="Times New Roman" w:hAnsi="Times New Roman" w:cs="Times New Roman"/>
            <w:sz w:val="28"/>
            <w:szCs w:val="28"/>
          </w:rPr>
          <w:t>1)</w:t>
        </w:r>
      </w:ins>
    </w:p>
    <w:p w:rsidR="009A333F" w:rsidRDefault="009A333F" w:rsidP="00196C9D">
      <w:pPr>
        <w:rPr>
          <w:ins w:id="1910" w:author="Deepak Prakash" w:date="2023-04-21T08:38:00Z"/>
          <w:rFonts w:ascii="Times New Roman" w:hAnsi="Times New Roman" w:cs="Times New Roman"/>
          <w:sz w:val="28"/>
          <w:szCs w:val="28"/>
        </w:rPr>
      </w:pPr>
      <w:proofErr w:type="spellStart"/>
      <w:ins w:id="1911" w:author="Deepak Prakash" w:date="2023-04-21T08:38:00Z">
        <w:r>
          <w:rPr>
            <w:rFonts w:ascii="Times New Roman" w:hAnsi="Times New Roman" w:cs="Times New Roman"/>
            <w:sz w:val="28"/>
            <w:szCs w:val="28"/>
          </w:rPr>
          <w:t>GetMin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: </w:t>
        </w:r>
        <w:proofErr w:type="gramStart"/>
        <w:r>
          <w:rPr>
            <w:rFonts w:ascii="Times New Roman" w:hAnsi="Times New Roman" w:cs="Times New Roman"/>
            <w:sz w:val="28"/>
            <w:szCs w:val="28"/>
          </w:rPr>
          <w:t>O(</w:t>
        </w:r>
        <w:proofErr w:type="gramEnd"/>
        <w:r>
          <w:rPr>
            <w:rFonts w:ascii="Times New Roman" w:hAnsi="Times New Roman" w:cs="Times New Roman"/>
            <w:sz w:val="28"/>
            <w:szCs w:val="28"/>
          </w:rPr>
          <w:t>1)</w:t>
        </w:r>
      </w:ins>
    </w:p>
    <w:p w:rsidR="009A333F" w:rsidRDefault="009A333F" w:rsidP="00196C9D">
      <w:pPr>
        <w:rPr>
          <w:ins w:id="1912" w:author="Deepak Prakash" w:date="2023-04-21T08:38:00Z"/>
          <w:rFonts w:ascii="Times New Roman" w:hAnsi="Times New Roman" w:cs="Times New Roman"/>
          <w:sz w:val="28"/>
          <w:szCs w:val="28"/>
        </w:rPr>
      </w:pPr>
      <w:proofErr w:type="spellStart"/>
      <w:ins w:id="1913" w:author="Deepak Prakash" w:date="2023-04-21T08:38:00Z">
        <w:r>
          <w:rPr>
            <w:rFonts w:ascii="Times New Roman" w:hAnsi="Times New Roman" w:cs="Times New Roman"/>
            <w:sz w:val="28"/>
            <w:szCs w:val="28"/>
          </w:rPr>
          <w:t>ExtractMin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>: O(log(N))</w:t>
        </w:r>
      </w:ins>
    </w:p>
    <w:p w:rsidR="009A333F" w:rsidRDefault="009A333F" w:rsidP="00196C9D">
      <w:pPr>
        <w:rPr>
          <w:ins w:id="1914" w:author="Deepak Prakash" w:date="2023-04-21T08:38:00Z"/>
          <w:rFonts w:ascii="Times New Roman" w:hAnsi="Times New Roman" w:cs="Times New Roman"/>
          <w:sz w:val="28"/>
          <w:szCs w:val="28"/>
        </w:rPr>
      </w:pPr>
      <w:proofErr w:type="spellStart"/>
      <w:ins w:id="1915" w:author="Deepak Prakash" w:date="2023-04-21T08:38:00Z">
        <w:r>
          <w:rPr>
            <w:rFonts w:ascii="Times New Roman" w:hAnsi="Times New Roman" w:cs="Times New Roman"/>
            <w:sz w:val="28"/>
            <w:szCs w:val="28"/>
          </w:rPr>
          <w:t>DecreaseKey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: </w:t>
        </w:r>
        <w:proofErr w:type="gramStart"/>
        <w:r>
          <w:rPr>
            <w:rFonts w:ascii="Times New Roman" w:hAnsi="Times New Roman" w:cs="Times New Roman"/>
            <w:sz w:val="28"/>
            <w:szCs w:val="28"/>
          </w:rPr>
          <w:t>O(</w:t>
        </w:r>
        <w:proofErr w:type="gramEnd"/>
        <w:r>
          <w:rPr>
            <w:rFonts w:ascii="Times New Roman" w:hAnsi="Times New Roman" w:cs="Times New Roman"/>
            <w:sz w:val="28"/>
            <w:szCs w:val="28"/>
          </w:rPr>
          <w:t>1)</w:t>
        </w:r>
      </w:ins>
    </w:p>
    <w:p w:rsidR="009A333F" w:rsidRPr="005A456B" w:rsidRDefault="009A333F" w:rsidP="00196C9D">
      <w:pPr>
        <w:rPr>
          <w:ins w:id="1916" w:author="Deepak Prakash" w:date="2023-04-21T07:25:00Z"/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ins w:id="1917" w:author="Deepak Prakash" w:date="2023-04-21T08:38:00Z">
        <w:r>
          <w:rPr>
            <w:rFonts w:ascii="Times New Roman" w:hAnsi="Times New Roman" w:cs="Times New Roman"/>
            <w:sz w:val="28"/>
            <w:szCs w:val="28"/>
          </w:rPr>
          <w:t>DeleteKey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>: O(log(N))</w:t>
        </w:r>
      </w:ins>
    </w:p>
    <w:p w:rsidR="00196C9D" w:rsidRDefault="00196C9D" w:rsidP="001069FA">
      <w:pPr>
        <w:rPr>
          <w:ins w:id="1918" w:author="Deepak Prakash" w:date="2023-04-21T08:39:00Z"/>
          <w:rFonts w:ascii="Times New Roman" w:hAnsi="Times New Roman" w:cs="Times New Roman"/>
          <w:sz w:val="28"/>
          <w:szCs w:val="28"/>
        </w:rPr>
      </w:pPr>
      <w:ins w:id="1919" w:author="Deepak Prakash" w:date="2023-04-21T07:25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Space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</w:ins>
    </w:p>
    <w:p w:rsidR="009A333F" w:rsidRDefault="009A333F" w:rsidP="001069FA">
      <w:pPr>
        <w:rPr>
          <w:ins w:id="1920" w:author="Deepak Prakash" w:date="2023-04-21T07:25:00Z"/>
          <w:rFonts w:ascii="Times New Roman" w:hAnsi="Times New Roman" w:cs="Times New Roman"/>
          <w:sz w:val="28"/>
          <w:szCs w:val="28"/>
        </w:rPr>
      </w:pPr>
      <w:ins w:id="1921" w:author="Deepak Prakash" w:date="2023-04-21T08:39:00Z">
        <w:r>
          <w:rPr>
            <w:rFonts w:ascii="Times New Roman" w:hAnsi="Times New Roman" w:cs="Times New Roman"/>
            <w:sz w:val="28"/>
            <w:szCs w:val="28"/>
          </w:rPr>
          <w:t>O(N) for heap of N-elements</w:t>
        </w:r>
      </w:ins>
    </w:p>
    <w:p w:rsidR="00AB697F" w:rsidRDefault="00AB697F" w:rsidP="00196C9D">
      <w:pPr>
        <w:jc w:val="center"/>
        <w:rPr>
          <w:ins w:id="1922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1923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1924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1925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1926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Default="00196C9D" w:rsidP="00196C9D">
      <w:pPr>
        <w:jc w:val="center"/>
        <w:rPr>
          <w:ins w:id="1927" w:author="Deepak Prakash" w:date="2023-04-21T07:25:00Z"/>
          <w:rFonts w:ascii="Times New Roman" w:hAnsi="Times New Roman" w:cs="Times New Roman"/>
          <w:b/>
          <w:bCs/>
          <w:sz w:val="40"/>
          <w:szCs w:val="40"/>
          <w:u w:val="single"/>
        </w:rPr>
      </w:pPr>
      <w:ins w:id="1928" w:author="Deepak Prakash" w:date="2023-04-21T07:25:00Z">
        <w:r w:rsidRPr="005A456B"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lastRenderedPageBreak/>
          <w:t xml:space="preserve">Experiment </w:t>
        </w:r>
        <w:r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t>5</w:t>
        </w:r>
      </w:ins>
    </w:p>
    <w:p w:rsidR="00196C9D" w:rsidRDefault="00196C9D" w:rsidP="00196C9D">
      <w:pPr>
        <w:jc w:val="center"/>
        <w:rPr>
          <w:ins w:id="1929" w:author="Deepak Prakash" w:date="2023-04-21T07:25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Pr="005A456B" w:rsidRDefault="00196C9D" w:rsidP="00196C9D">
      <w:pPr>
        <w:rPr>
          <w:ins w:id="1930" w:author="Deepak Prakash" w:date="2023-04-21T07:25:00Z"/>
          <w:rFonts w:ascii="Times New Roman" w:hAnsi="Times New Roman" w:cs="Times New Roman"/>
          <w:sz w:val="28"/>
          <w:szCs w:val="28"/>
        </w:rPr>
      </w:pPr>
      <w:ins w:id="1931" w:author="Deepak Prakash" w:date="2023-04-21T07:25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AIM:</w:t>
        </w:r>
        <w:r w:rsidRPr="005A456B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Implement</w:t>
        </w:r>
      </w:ins>
      <w:ins w:id="1932" w:author="Deepak Prakash" w:date="2023-04-21T07:27:00Z">
        <w:r>
          <w:rPr>
            <w:rFonts w:ascii="Times New Roman" w:hAnsi="Times New Roman" w:cs="Times New Roman"/>
            <w:sz w:val="28"/>
            <w:szCs w:val="28"/>
          </w:rPr>
          <w:t>ation of splay tree using its all kinds of rotation</w:t>
        </w:r>
      </w:ins>
    </w:p>
    <w:p w:rsidR="00196C9D" w:rsidRDefault="00196C9D" w:rsidP="00196C9D">
      <w:pPr>
        <w:rPr>
          <w:ins w:id="1933" w:author="Deepak Prakash" w:date="2023-04-21T07:25:00Z"/>
          <w:rFonts w:ascii="Times New Roman" w:hAnsi="Times New Roman" w:cs="Times New Roman"/>
          <w:sz w:val="28"/>
          <w:szCs w:val="28"/>
        </w:rPr>
      </w:pPr>
      <w:ins w:id="1934" w:author="Deepak Prakash" w:date="2023-04-21T07:25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Programming Language:</w:t>
        </w:r>
        <w:r w:rsidRPr="005A456B">
          <w:rPr>
            <w:rFonts w:ascii="Times New Roman" w:hAnsi="Times New Roman" w:cs="Times New Roman"/>
            <w:sz w:val="28"/>
            <w:szCs w:val="28"/>
          </w:rPr>
          <w:t xml:space="preserve"> C++</w:t>
        </w:r>
      </w:ins>
    </w:p>
    <w:p w:rsidR="00196C9D" w:rsidRDefault="00196C9D" w:rsidP="00196C9D">
      <w:pPr>
        <w:rPr>
          <w:ins w:id="1935" w:author="Deepak Prakash" w:date="2023-04-21T08:48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1936" w:author="Deepak Prakash" w:date="2023-04-21T07:25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Program: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37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38" w:author="Deepak Prakash" w:date="2023-04-21T08:59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#include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&lt;bits/</w:t>
        </w:r>
        <w:proofErr w:type="spellStart"/>
        <w:r w:rsidRPr="008428A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stdc</w:t>
        </w:r>
        <w:proofErr w:type="spellEnd"/>
        <w:r w:rsidRPr="008428A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++.h&gt;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39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40" w:author="Deepak Prakash" w:date="2023-04-21T08:59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using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namespace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std;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41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42" w:author="Deepak Prakash" w:date="2023-04-21T08:59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class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43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44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45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46" w:author="Deepak Prakash" w:date="2023-04-21T08:59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public: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47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48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49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50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51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52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53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54" w:author="Deepak Prakash" w:date="2023-04-21T08:59:00Z"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TreeNode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key)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55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56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57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58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new </w:t>
        </w:r>
        <w:proofErr w:type="gramStart"/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59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60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key;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61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62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63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64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65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66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67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68" w:author="Deepak Prakash" w:date="2023-04-21T08:59:00Z"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rightRotate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x)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69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70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71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72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x-&gt;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73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74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x-&gt;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75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76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x;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77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78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79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80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81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82" w:author="Deepak Prakash" w:date="2023-04-21T08:59:00Z"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leftRotate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x)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83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84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85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86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x-&gt;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87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88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x-&gt;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89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90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x;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91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92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93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94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95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96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97" w:author="Deepak Prakash" w:date="2023-04-21T08:59:00Z"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splay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root,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key)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1998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1999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00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01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(root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||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key)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02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03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root;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04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05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&gt;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key)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06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07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08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09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10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11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root;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12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13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&gt;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key)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14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15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16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17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splay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, key);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18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19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root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rightRotate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(root);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20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21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22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23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key)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24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25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26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27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splay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, key);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28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29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proofErr w:type="gram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30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31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    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leftRotate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32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33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34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35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proofErr w:type="gramStart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?</w:t>
        </w:r>
        <w:proofErr w:type="gram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root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: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rightRotate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(root);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36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37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38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39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40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41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42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43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44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45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46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root;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47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48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&gt;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key)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49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50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51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52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splay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, key);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53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54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proofErr w:type="gram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55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56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    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rightRotate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57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58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59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60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key)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61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62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63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64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splay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, key);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65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66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root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leftRotate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(root);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67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68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69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70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proofErr w:type="gramStart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?</w:t>
        </w:r>
        <w:proofErr w:type="gram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root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: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leftRotate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(root);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71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72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73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74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75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76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77" w:author="Deepak Prakash" w:date="2023-04-21T08:59:00Z"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bstSearch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root,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key)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78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79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80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81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splay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root, key);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82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83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84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85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86" w:author="Deepak Prakash" w:date="2023-04-21T08:59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preOrder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root)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87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88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89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90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gramStart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root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NULL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91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92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93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94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key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 "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95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96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preOrder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97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098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preOrder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(root-&gt;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099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00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01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02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03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04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05" w:author="Deepak Prakash" w:date="2023-04-21T08:59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lastRenderedPageBreak/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main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06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07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08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09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node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TreeNode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10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11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TreeNode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15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12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13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right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TreeNode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25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14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15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TreeNode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40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16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17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TreeNode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30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18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19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left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TreeNode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20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21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8428A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</w:t>
        </w:r>
        <w:proofErr w:type="spellStart"/>
        <w:r w:rsidRPr="008428A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Preorder</w:t>
        </w:r>
        <w:proofErr w:type="spellEnd"/>
        <w:r w:rsidRPr="008428A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 xml:space="preserve"> before search: </w:t>
        </w:r>
        <w:r w:rsidRPr="008428AF">
          <w:rPr>
            <w:rFonts w:ascii="Consolas" w:eastAsia="Times New Roman" w:hAnsi="Consolas" w:cs="Times New Roman"/>
            <w:color w:val="0184BC"/>
            <w:kern w:val="0"/>
            <w:sz w:val="21"/>
            <w:szCs w:val="21"/>
            <w:lang w:eastAsia="en-IN" w:bidi="hi-IN"/>
            <w14:ligatures w14:val="none"/>
          </w:rPr>
          <w:t>\n</w:t>
        </w:r>
        <w:r w:rsidRPr="008428A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22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23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preOrder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24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25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bstSearch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26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27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8428A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</w:t>
        </w:r>
        <w:r w:rsidRPr="008428AF">
          <w:rPr>
            <w:rFonts w:ascii="Consolas" w:eastAsia="Times New Roman" w:hAnsi="Consolas" w:cs="Times New Roman"/>
            <w:color w:val="0184BC"/>
            <w:kern w:val="0"/>
            <w:sz w:val="21"/>
            <w:szCs w:val="21"/>
            <w:lang w:eastAsia="en-IN" w:bidi="hi-IN"/>
            <w14:ligatures w14:val="none"/>
          </w:rPr>
          <w:t>\</w:t>
        </w:r>
        <w:proofErr w:type="spellStart"/>
        <w:r w:rsidRPr="008428AF">
          <w:rPr>
            <w:rFonts w:ascii="Consolas" w:eastAsia="Times New Roman" w:hAnsi="Consolas" w:cs="Times New Roman"/>
            <w:color w:val="0184BC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8428A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Preorder</w:t>
        </w:r>
        <w:proofErr w:type="spellEnd"/>
        <w:r w:rsidRPr="008428A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 xml:space="preserve"> after search of 20: </w:t>
        </w:r>
        <w:r w:rsidRPr="008428AF">
          <w:rPr>
            <w:rFonts w:ascii="Consolas" w:eastAsia="Times New Roman" w:hAnsi="Consolas" w:cs="Times New Roman"/>
            <w:color w:val="0184BC"/>
            <w:kern w:val="0"/>
            <w:sz w:val="21"/>
            <w:szCs w:val="21"/>
            <w:lang w:eastAsia="en-IN" w:bidi="hi-IN"/>
            <w14:ligatures w14:val="none"/>
          </w:rPr>
          <w:t>\n</w:t>
        </w:r>
        <w:r w:rsidRPr="008428A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28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29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preOrder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root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30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31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32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33" w:author="Deepak Prakash" w:date="2023-04-21T08:59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34" w:author="Deepak Prakash" w:date="2023-04-21T08:59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E706F5" w:rsidRDefault="00E706F5" w:rsidP="00196C9D">
      <w:pPr>
        <w:rPr>
          <w:ins w:id="2135" w:author="Deepak Prakash" w:date="2023-04-21T07:25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96C9D" w:rsidRDefault="00196C9D" w:rsidP="00196C9D">
      <w:pPr>
        <w:rPr>
          <w:ins w:id="2136" w:author="Deepak Prakash" w:date="2023-04-21T08:59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2137" w:author="Deepak Prakash" w:date="2023-04-21T07:25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Output:</w:t>
        </w:r>
      </w:ins>
    </w:p>
    <w:p w:rsidR="008428AF" w:rsidRPr="008428AF" w:rsidRDefault="008428AF" w:rsidP="00196C9D">
      <w:pPr>
        <w:rPr>
          <w:ins w:id="2138" w:author="Deepak Prakash" w:date="2023-04-21T07:25:00Z"/>
          <w:rFonts w:ascii="Times New Roman" w:hAnsi="Times New Roman" w:cs="Times New Roman"/>
          <w:b/>
          <w:bCs/>
          <w:sz w:val="32"/>
          <w:szCs w:val="32"/>
          <w:rPrChange w:id="2139" w:author="Deepak Prakash" w:date="2023-04-21T08:59:00Z">
            <w:rPr>
              <w:ins w:id="2140" w:author="Deepak Prakash" w:date="2023-04-21T07:25:00Z"/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rPrChange>
        </w:rPr>
      </w:pPr>
      <w:ins w:id="2141" w:author="Deepak Prakash" w:date="2023-04-21T08:59:00Z">
        <w:r w:rsidRPr="008428AF">
          <w:rPr>
            <w:rFonts w:ascii="Times New Roman" w:hAnsi="Times New Roman" w:cs="Times New Roman"/>
            <w:b/>
            <w:bCs/>
            <w:sz w:val="32"/>
            <w:szCs w:val="32"/>
            <w:rPrChange w:id="2142" w:author="Deepak Prakash" w:date="2023-04-21T08:59:00Z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rPrChange>
          </w:rPr>
          <w:drawing>
            <wp:inline distT="0" distB="0" distL="0" distR="0" wp14:anchorId="296582AA" wp14:editId="294165BC">
              <wp:extent cx="3307367" cy="944962"/>
              <wp:effectExtent l="0" t="0" r="7620" b="7620"/>
              <wp:docPr id="527712538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7712538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7367" cy="9449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96C9D" w:rsidRPr="005A456B" w:rsidRDefault="00196C9D" w:rsidP="00196C9D">
      <w:pPr>
        <w:rPr>
          <w:ins w:id="2143" w:author="Deepak Prakash" w:date="2023-04-21T07:25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2144" w:author="Deepak Prakash" w:date="2023-04-21T07:25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Time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O(</w:t>
        </w:r>
      </w:ins>
      <w:ins w:id="2145" w:author="Deepak Prakash" w:date="2023-04-21T08:59:00Z">
        <w:r w:rsidR="008428AF">
          <w:rPr>
            <w:rFonts w:ascii="Times New Roman" w:hAnsi="Times New Roman" w:cs="Times New Roman"/>
            <w:sz w:val="28"/>
            <w:szCs w:val="28"/>
          </w:rPr>
          <w:t>log(</w:t>
        </w:r>
      </w:ins>
      <w:ins w:id="2146" w:author="Deepak Prakash" w:date="2023-04-21T09:00:00Z">
        <w:r w:rsidR="008428AF">
          <w:rPr>
            <w:rFonts w:ascii="Times New Roman" w:hAnsi="Times New Roman" w:cs="Times New Roman"/>
            <w:sz w:val="28"/>
            <w:szCs w:val="28"/>
          </w:rPr>
          <w:t>N)</w:t>
        </w:r>
      </w:ins>
      <w:ins w:id="2147" w:author="Deepak Prakash" w:date="2023-04-21T07:25:00Z">
        <w:r>
          <w:rPr>
            <w:rFonts w:ascii="Times New Roman" w:hAnsi="Times New Roman" w:cs="Times New Roman"/>
            <w:sz w:val="28"/>
            <w:szCs w:val="28"/>
          </w:rPr>
          <w:t>)</w:t>
        </w:r>
      </w:ins>
    </w:p>
    <w:p w:rsidR="00196C9D" w:rsidRDefault="00196C9D" w:rsidP="00196C9D">
      <w:pPr>
        <w:rPr>
          <w:ins w:id="2148" w:author="Deepak Prakash" w:date="2023-04-21T07:25:00Z"/>
          <w:rFonts w:ascii="Times New Roman" w:hAnsi="Times New Roman" w:cs="Times New Roman"/>
          <w:sz w:val="28"/>
          <w:szCs w:val="28"/>
        </w:rPr>
      </w:pPr>
      <w:ins w:id="2149" w:author="Deepak Prakash" w:date="2023-04-21T07:25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Space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O(N)</w:t>
        </w:r>
      </w:ins>
    </w:p>
    <w:p w:rsidR="00196C9D" w:rsidRDefault="00196C9D" w:rsidP="001069FA">
      <w:pPr>
        <w:rPr>
          <w:ins w:id="2150" w:author="Deepak Prakash" w:date="2023-04-21T07:25:00Z"/>
          <w:rFonts w:ascii="Times New Roman" w:hAnsi="Times New Roman" w:cs="Times New Roman"/>
          <w:sz w:val="28"/>
          <w:szCs w:val="28"/>
        </w:rPr>
      </w:pPr>
    </w:p>
    <w:p w:rsidR="00AB697F" w:rsidRDefault="00AB697F" w:rsidP="00196C9D">
      <w:pPr>
        <w:jc w:val="center"/>
        <w:rPr>
          <w:ins w:id="2151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152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153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154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155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156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157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Default="00196C9D" w:rsidP="00196C9D">
      <w:pPr>
        <w:jc w:val="center"/>
        <w:rPr>
          <w:ins w:id="2158" w:author="Deepak Prakash" w:date="2023-04-21T07:25:00Z"/>
          <w:rFonts w:ascii="Times New Roman" w:hAnsi="Times New Roman" w:cs="Times New Roman"/>
          <w:b/>
          <w:bCs/>
          <w:sz w:val="40"/>
          <w:szCs w:val="40"/>
          <w:u w:val="single"/>
        </w:rPr>
      </w:pPr>
      <w:ins w:id="2159" w:author="Deepak Prakash" w:date="2023-04-21T07:25:00Z">
        <w:r w:rsidRPr="005A456B"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lastRenderedPageBreak/>
          <w:t xml:space="preserve">Experiment </w:t>
        </w:r>
        <w:r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t>6</w:t>
        </w:r>
      </w:ins>
    </w:p>
    <w:p w:rsidR="00196C9D" w:rsidRDefault="00196C9D" w:rsidP="00196C9D">
      <w:pPr>
        <w:jc w:val="center"/>
        <w:rPr>
          <w:ins w:id="2160" w:author="Deepak Prakash" w:date="2023-04-21T07:25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Pr="005A456B" w:rsidRDefault="00196C9D" w:rsidP="00196C9D">
      <w:pPr>
        <w:rPr>
          <w:ins w:id="2161" w:author="Deepak Prakash" w:date="2023-04-21T07:25:00Z"/>
          <w:rFonts w:ascii="Times New Roman" w:hAnsi="Times New Roman" w:cs="Times New Roman"/>
          <w:sz w:val="28"/>
          <w:szCs w:val="28"/>
        </w:rPr>
      </w:pPr>
      <w:ins w:id="2162" w:author="Deepak Prakash" w:date="2023-04-21T07:25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AIM:</w:t>
        </w:r>
        <w:r w:rsidRPr="005A456B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 xml:space="preserve">Implement </w:t>
        </w:r>
      </w:ins>
      <w:ins w:id="2163" w:author="Deepak Prakash" w:date="2023-04-21T07:27:00Z">
        <w:r>
          <w:rPr>
            <w:rFonts w:ascii="Times New Roman" w:hAnsi="Times New Roman" w:cs="Times New Roman"/>
            <w:sz w:val="28"/>
            <w:szCs w:val="28"/>
          </w:rPr>
          <w:t>incrementa</w:t>
        </w:r>
      </w:ins>
      <w:ins w:id="2164" w:author="Deepak Prakash" w:date="2023-04-21T07:28:00Z">
        <w:r>
          <w:rPr>
            <w:rFonts w:ascii="Times New Roman" w:hAnsi="Times New Roman" w:cs="Times New Roman"/>
            <w:sz w:val="28"/>
            <w:szCs w:val="28"/>
          </w:rPr>
          <w:t>l dynamic connectivity problem</w:t>
        </w:r>
      </w:ins>
    </w:p>
    <w:p w:rsidR="00196C9D" w:rsidRDefault="00196C9D" w:rsidP="00196C9D">
      <w:pPr>
        <w:rPr>
          <w:ins w:id="2165" w:author="Deepak Prakash" w:date="2023-04-21T07:25:00Z"/>
          <w:rFonts w:ascii="Times New Roman" w:hAnsi="Times New Roman" w:cs="Times New Roman"/>
          <w:sz w:val="28"/>
          <w:szCs w:val="28"/>
        </w:rPr>
      </w:pPr>
      <w:ins w:id="2166" w:author="Deepak Prakash" w:date="2023-04-21T07:25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Programming Language:</w:t>
        </w:r>
        <w:r w:rsidRPr="005A456B">
          <w:rPr>
            <w:rFonts w:ascii="Times New Roman" w:hAnsi="Times New Roman" w:cs="Times New Roman"/>
            <w:sz w:val="28"/>
            <w:szCs w:val="28"/>
          </w:rPr>
          <w:t xml:space="preserve"> C++</w:t>
        </w:r>
      </w:ins>
    </w:p>
    <w:p w:rsidR="00196C9D" w:rsidRDefault="00196C9D" w:rsidP="00196C9D">
      <w:pPr>
        <w:rPr>
          <w:ins w:id="2167" w:author="Deepak Prakash" w:date="2023-04-21T09:03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2168" w:author="Deepak Prakash" w:date="2023-04-21T07:25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Program: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69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70" w:author="Deepak Prakash" w:date="2023-04-21T09:03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#include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&lt;bits/</w:t>
        </w:r>
        <w:proofErr w:type="spellStart"/>
        <w:r w:rsidRPr="008428A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stdc</w:t>
        </w:r>
        <w:proofErr w:type="spellEnd"/>
        <w:r w:rsidRPr="008428A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++.h&gt;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71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72" w:author="Deepak Prakash" w:date="2023-04-21T09:03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using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namespace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std;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73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74" w:author="Deepak Prakash" w:date="2023-04-21T09:03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Q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ans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gramEnd"/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75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76" w:author="Deepak Prakash" w:date="2023-04-21T09:03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nc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sz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77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78" w:author="Deepak Prakash" w:date="2023-04-21T09:03:00Z"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map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pair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int&gt;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vector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pair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int&gt;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&gt;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&gt;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graph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79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80" w:author="Deepak Prakash" w:date="2023-04-21T09:03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gramEnd"/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],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81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82" w:author="Deepak Prakash" w:date="2023-04-21T09:03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proofErr w:type="gram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gramEnd"/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],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83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84" w:author="Deepak Prakash" w:date="2023-04-21T09:03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gramEnd"/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85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86" w:author="Deepak Prakash" w:date="2023-04-21T09:03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setv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int*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a,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b,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toAdd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87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88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89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90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sz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a;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91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92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sz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a;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93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94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a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b;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95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96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sz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toAdd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97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198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sz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199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00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b;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01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02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03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04" w:author="Deepak Prakash" w:date="2023-04-21T09:03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rollback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x)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05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06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07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08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(;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sz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&gt;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x;) 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09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10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--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sz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11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12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sz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sz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13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14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nc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sz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15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16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17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18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19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20" w:author="Deepak Prakash" w:date="2023-04-21T09:03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find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n)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21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22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23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24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[n</w:t>
        </w:r>
        <w:proofErr w:type="gramStart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?</w:t>
        </w:r>
        <w:proofErr w:type="gram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find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[n])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: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n;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25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26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27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28" w:author="Deepak Prakash" w:date="2023-04-21T09:03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bool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merge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a,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b)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29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30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31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32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a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find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(a), b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find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(b);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33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34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(a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b)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35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36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37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38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nc</w:t>
        </w:r>
        <w:proofErr w:type="spellEnd"/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--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39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40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[b]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&gt;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[a])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41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42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gramStart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std::</w:t>
        </w:r>
        <w:proofErr w:type="gramEnd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swap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(a, b);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43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44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setv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b,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[a]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r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[b],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45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46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setv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b, a,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),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47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48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49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50" w:author="Deepak Prakash" w:date="2023-04-21T09:03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solve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start,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end)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51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52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53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54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tmp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sz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55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56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auto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graph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begin</w:t>
        </w:r>
        <w:proofErr w:type="spellEnd"/>
        <w:proofErr w:type="gram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57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58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gram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graph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();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 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59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60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-&gt;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first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first</w:t>
        </w:r>
        <w:proofErr w:type="spellEnd"/>
        <w:proofErr w:type="gram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61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62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-&gt;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first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second</w:t>
        </w:r>
        <w:proofErr w:type="spellEnd"/>
        <w:proofErr w:type="gram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63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64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auto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-&gt;</w:t>
        </w:r>
        <w:proofErr w:type="spellStart"/>
        <w:proofErr w:type="gram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second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begin</w:t>
        </w:r>
        <w:proofErr w:type="spellEnd"/>
        <w:proofErr w:type="gram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65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66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proofErr w:type="gram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-&gt;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second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();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 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67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68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w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first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it2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-&gt;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second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69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70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w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start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&amp;&amp;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&gt;=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end) 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71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72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merge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73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74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break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75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76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77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78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79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80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81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82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(start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end) 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83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84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ans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[start]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nc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85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86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87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88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89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90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mid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(start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end)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&gt;&gt;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91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92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solve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start,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mid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93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94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solve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mid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, end);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95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96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rollback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tmp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97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298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299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00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01" w:author="Deepak Prakash" w:date="2023-04-21T09:03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componentAtInstant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vector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&gt; </w:t>
        </w:r>
        <w:proofErr w:type="gramStart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queries[</w:t>
        </w:r>
        <w:proofErr w:type="gram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02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03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04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05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nc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06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07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Q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 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08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09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queries[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10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11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queries[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queries[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12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13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&gt;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14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15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swap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16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17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 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18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19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proofErr w:type="gram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graph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gram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{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}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proofErr w:type="spell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push_back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({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Q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});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20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21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22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23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else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24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25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proofErr w:type="gram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graph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gram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{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}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back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().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second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26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27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28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29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30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31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solve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Q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32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33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8428AF" w:rsidRPr="008428AF" w:rsidRDefault="008428AF" w:rsidP="008428AF">
      <w:pPr>
        <w:shd w:val="clear" w:color="auto" w:fill="FAFAFA"/>
        <w:spacing w:after="240" w:line="285" w:lineRule="atLeast"/>
        <w:rPr>
          <w:ins w:id="2334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35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36" w:author="Deepak Prakash" w:date="2023-04-21T09:03:00Z"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main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37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38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39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40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 xml:space="preserve">   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3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Q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4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41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42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vector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&lt;int&gt;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queries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gram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{ {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}, {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3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}, {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}, {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3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} };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43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44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componentAtInstant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queries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45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46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Q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47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48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ans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8428A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8428AF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 "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49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50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8428AF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8428AF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8428AF" w:rsidRPr="008428AF" w:rsidRDefault="008428AF" w:rsidP="008428AF">
      <w:pPr>
        <w:shd w:val="clear" w:color="auto" w:fill="FAFAFA"/>
        <w:spacing w:after="0" w:line="285" w:lineRule="atLeast"/>
        <w:rPr>
          <w:ins w:id="2351" w:author="Deepak Prakash" w:date="2023-04-21T09:03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52" w:author="Deepak Prakash" w:date="2023-04-21T09:03:00Z">
        <w:r w:rsidRPr="008428AF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8428AF" w:rsidRDefault="008428AF" w:rsidP="00196C9D">
      <w:pPr>
        <w:rPr>
          <w:ins w:id="2353" w:author="Deepak Prakash" w:date="2023-04-21T07:25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96C9D" w:rsidRDefault="00196C9D" w:rsidP="00196C9D">
      <w:pPr>
        <w:rPr>
          <w:ins w:id="2354" w:author="Deepak Prakash" w:date="2023-04-21T09:03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2355" w:author="Deepak Prakash" w:date="2023-04-21T07:25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Output:</w:t>
        </w:r>
      </w:ins>
    </w:p>
    <w:p w:rsidR="008428AF" w:rsidRPr="008428AF" w:rsidRDefault="008428AF" w:rsidP="00196C9D">
      <w:pPr>
        <w:rPr>
          <w:ins w:id="2356" w:author="Deepak Prakash" w:date="2023-04-21T07:25:00Z"/>
          <w:rFonts w:ascii="Times New Roman" w:hAnsi="Times New Roman" w:cs="Times New Roman"/>
          <w:b/>
          <w:bCs/>
          <w:sz w:val="32"/>
          <w:szCs w:val="32"/>
          <w:rPrChange w:id="2357" w:author="Deepak Prakash" w:date="2023-04-21T09:03:00Z">
            <w:rPr>
              <w:ins w:id="2358" w:author="Deepak Prakash" w:date="2023-04-21T07:25:00Z"/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rPrChange>
        </w:rPr>
      </w:pPr>
      <w:ins w:id="2359" w:author="Deepak Prakash" w:date="2023-04-21T09:03:00Z">
        <w:r w:rsidRPr="008428AF">
          <w:rPr>
            <w:rFonts w:ascii="Times New Roman" w:hAnsi="Times New Roman" w:cs="Times New Roman"/>
            <w:b/>
            <w:bCs/>
            <w:sz w:val="32"/>
            <w:szCs w:val="32"/>
            <w:rPrChange w:id="2360" w:author="Deepak Prakash" w:date="2023-04-21T09:03:00Z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rPrChange>
          </w:rPr>
          <w:drawing>
            <wp:inline distT="0" distB="0" distL="0" distR="0" wp14:anchorId="7EA7AF50" wp14:editId="6C5882BA">
              <wp:extent cx="4869602" cy="861135"/>
              <wp:effectExtent l="0" t="0" r="7620" b="0"/>
              <wp:docPr id="157428907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74289077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69602" cy="861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96C9D" w:rsidRPr="005A456B" w:rsidRDefault="00196C9D" w:rsidP="00196C9D">
      <w:pPr>
        <w:rPr>
          <w:ins w:id="2361" w:author="Deepak Prakash" w:date="2023-04-21T07:25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2362" w:author="Deepak Prakash" w:date="2023-04-21T07:25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Time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O(</w:t>
        </w:r>
      </w:ins>
      <w:ins w:id="2363" w:author="Deepak Prakash" w:date="2023-04-21T09:04:00Z">
        <w:r w:rsidR="008428AF">
          <w:rPr>
            <w:rFonts w:ascii="Times New Roman" w:hAnsi="Times New Roman" w:cs="Times New Roman"/>
            <w:sz w:val="28"/>
            <w:szCs w:val="28"/>
          </w:rPr>
          <w:t>α(N)</w:t>
        </w:r>
      </w:ins>
      <w:ins w:id="2364" w:author="Deepak Prakash" w:date="2023-04-21T07:25:00Z">
        <w:r>
          <w:rPr>
            <w:rFonts w:ascii="Times New Roman" w:hAnsi="Times New Roman" w:cs="Times New Roman"/>
            <w:sz w:val="28"/>
            <w:szCs w:val="28"/>
          </w:rPr>
          <w:t>)</w:t>
        </w:r>
      </w:ins>
    </w:p>
    <w:p w:rsidR="00196C9D" w:rsidRDefault="00196C9D" w:rsidP="00196C9D">
      <w:pPr>
        <w:rPr>
          <w:ins w:id="2365" w:author="Deepak Prakash" w:date="2023-04-21T07:25:00Z"/>
          <w:rFonts w:ascii="Times New Roman" w:hAnsi="Times New Roman" w:cs="Times New Roman"/>
          <w:sz w:val="28"/>
          <w:szCs w:val="28"/>
        </w:rPr>
      </w:pPr>
      <w:ins w:id="2366" w:author="Deepak Prakash" w:date="2023-04-21T07:25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Space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O(N)</w:t>
        </w:r>
      </w:ins>
    </w:p>
    <w:p w:rsidR="00196C9D" w:rsidRDefault="00196C9D" w:rsidP="001069FA">
      <w:pPr>
        <w:rPr>
          <w:ins w:id="2367" w:author="Deepak Prakash" w:date="2023-04-21T07:25:00Z"/>
          <w:rFonts w:ascii="Times New Roman" w:hAnsi="Times New Roman" w:cs="Times New Roman"/>
          <w:sz w:val="28"/>
          <w:szCs w:val="28"/>
        </w:rPr>
      </w:pPr>
    </w:p>
    <w:p w:rsidR="00AB697F" w:rsidRDefault="00AB697F" w:rsidP="00196C9D">
      <w:pPr>
        <w:jc w:val="center"/>
        <w:rPr>
          <w:ins w:id="2368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369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370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371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372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373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374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375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376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377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378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Default="00196C9D" w:rsidP="00196C9D">
      <w:pPr>
        <w:jc w:val="center"/>
        <w:rPr>
          <w:ins w:id="2379" w:author="Deepak Prakash" w:date="2023-04-21T07:25:00Z"/>
          <w:rFonts w:ascii="Times New Roman" w:hAnsi="Times New Roman" w:cs="Times New Roman"/>
          <w:b/>
          <w:bCs/>
          <w:sz w:val="40"/>
          <w:szCs w:val="40"/>
          <w:u w:val="single"/>
        </w:rPr>
      </w:pPr>
      <w:ins w:id="2380" w:author="Deepak Prakash" w:date="2023-04-21T07:25:00Z">
        <w:r w:rsidRPr="005A456B"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lastRenderedPageBreak/>
          <w:t xml:space="preserve">Experiment </w:t>
        </w:r>
        <w:r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t>7</w:t>
        </w:r>
      </w:ins>
    </w:p>
    <w:p w:rsidR="00196C9D" w:rsidRDefault="00196C9D" w:rsidP="00196C9D">
      <w:pPr>
        <w:jc w:val="center"/>
        <w:rPr>
          <w:ins w:id="2381" w:author="Deepak Prakash" w:date="2023-04-21T07:25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Pr="00196C9D" w:rsidRDefault="00196C9D" w:rsidP="00196C9D">
      <w:pPr>
        <w:rPr>
          <w:ins w:id="2382" w:author="Deepak Prakash" w:date="2023-04-21T07:28:00Z"/>
          <w:rFonts w:ascii="Times New Roman" w:hAnsi="Times New Roman" w:cs="Times New Roman"/>
          <w:sz w:val="28"/>
          <w:szCs w:val="28"/>
          <w:rPrChange w:id="2383" w:author="Deepak Prakash" w:date="2023-04-21T07:28:00Z">
            <w:rPr>
              <w:ins w:id="2384" w:author="Deepak Prakash" w:date="2023-04-21T07:28:00Z"/>
              <w:rFonts w:ascii="Times New Roman" w:hAnsi="Times New Roman" w:cs="Times New Roman"/>
              <w:sz w:val="32"/>
              <w:szCs w:val="32"/>
            </w:rPr>
          </w:rPrChange>
        </w:rPr>
      </w:pPr>
      <w:ins w:id="2385" w:author="Deepak Prakash" w:date="2023-04-21T07:25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AIM:</w:t>
        </w:r>
        <w:r w:rsidRPr="005A456B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</w:t>
        </w:r>
      </w:ins>
      <w:ins w:id="2386" w:author="Deepak Prakash" w:date="2023-04-21T07:28:00Z">
        <w:r w:rsidRPr="00196C9D">
          <w:rPr>
            <w:rFonts w:ascii="Times New Roman" w:hAnsi="Times New Roman" w:cs="Times New Roman"/>
            <w:sz w:val="28"/>
            <w:szCs w:val="28"/>
            <w:rPrChange w:id="2387" w:author="Deepak Prakash" w:date="2023-04-21T07:28:00Z">
              <w:rPr>
                <w:rFonts w:ascii="Times New Roman" w:hAnsi="Times New Roman" w:cs="Times New Roman"/>
                <w:sz w:val="32"/>
                <w:szCs w:val="32"/>
              </w:rPr>
            </w:rPrChange>
          </w:rPr>
          <w:t xml:space="preserve">Implementation of Rabin </w:t>
        </w:r>
        <w:proofErr w:type="spellStart"/>
        <w:r w:rsidRPr="00196C9D">
          <w:rPr>
            <w:rFonts w:ascii="Times New Roman" w:hAnsi="Times New Roman" w:cs="Times New Roman"/>
            <w:sz w:val="28"/>
            <w:szCs w:val="28"/>
            <w:rPrChange w:id="2388" w:author="Deepak Prakash" w:date="2023-04-21T07:28:00Z">
              <w:rPr>
                <w:rFonts w:ascii="Times New Roman" w:hAnsi="Times New Roman" w:cs="Times New Roman"/>
                <w:sz w:val="32"/>
                <w:szCs w:val="32"/>
              </w:rPr>
            </w:rPrChange>
          </w:rPr>
          <w:t>karp</w:t>
        </w:r>
        <w:proofErr w:type="spellEnd"/>
        <w:r w:rsidRPr="00196C9D">
          <w:rPr>
            <w:rFonts w:ascii="Times New Roman" w:hAnsi="Times New Roman" w:cs="Times New Roman"/>
            <w:sz w:val="28"/>
            <w:szCs w:val="28"/>
            <w:rPrChange w:id="2389" w:author="Deepak Prakash" w:date="2023-04-21T07:28:00Z">
              <w:rPr>
                <w:rFonts w:ascii="Times New Roman" w:hAnsi="Times New Roman" w:cs="Times New Roman"/>
                <w:sz w:val="32"/>
                <w:szCs w:val="32"/>
              </w:rPr>
            </w:rPrChange>
          </w:rPr>
          <w:t xml:space="preserve"> fingerprinting algorithm for checking whether a given string exist in other string or not.</w:t>
        </w:r>
      </w:ins>
    </w:p>
    <w:p w:rsidR="00196C9D" w:rsidRDefault="00196C9D" w:rsidP="00196C9D">
      <w:pPr>
        <w:rPr>
          <w:ins w:id="2390" w:author="Deepak Prakash" w:date="2023-04-21T07:25:00Z"/>
          <w:rFonts w:ascii="Times New Roman" w:hAnsi="Times New Roman" w:cs="Times New Roman"/>
          <w:sz w:val="28"/>
          <w:szCs w:val="28"/>
        </w:rPr>
      </w:pPr>
      <w:ins w:id="2391" w:author="Deepak Prakash" w:date="2023-04-21T07:25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Programming Language:</w:t>
        </w:r>
        <w:r w:rsidRPr="005A456B">
          <w:rPr>
            <w:rFonts w:ascii="Times New Roman" w:hAnsi="Times New Roman" w:cs="Times New Roman"/>
            <w:sz w:val="28"/>
            <w:szCs w:val="28"/>
          </w:rPr>
          <w:t xml:space="preserve"> C++</w:t>
        </w:r>
      </w:ins>
    </w:p>
    <w:p w:rsidR="00196C9D" w:rsidRDefault="00196C9D" w:rsidP="00196C9D">
      <w:pPr>
        <w:rPr>
          <w:ins w:id="2392" w:author="Deepak Prakash" w:date="2023-04-21T09:04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2393" w:author="Deepak Prakash" w:date="2023-04-21T07:25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Program: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394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95" w:author="Deepak Prakash" w:date="2023-04-21T09:15:00Z"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#include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&lt;bits/</w:t>
        </w:r>
        <w:proofErr w:type="spellStart"/>
        <w:r w:rsidRPr="00EF2F2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stdc</w:t>
        </w:r>
        <w:proofErr w:type="spellEnd"/>
        <w:r w:rsidRPr="00EF2F2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++.h&gt;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396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97" w:author="Deepak Prakash" w:date="2023-04-21T09:15:00Z"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using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namespace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std;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398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399" w:author="Deepak Prakash" w:date="2023-04-21T09:15:00Z"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#define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10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00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01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02" w:author="Deepak Prakash" w:date="2023-04-21T09:15:00Z"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rabinKarp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EF2F2A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string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pattern, </w:t>
        </w:r>
        <w:r w:rsidRPr="00EF2F2A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string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text,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q)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03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04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05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06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pattern.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length</w:t>
        </w:r>
        <w:proofErr w:type="spellEnd"/>
        <w:proofErr w:type="gram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07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08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text.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length</w:t>
        </w:r>
        <w:proofErr w:type="spellEnd"/>
        <w:proofErr w:type="gram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09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10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11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12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13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14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15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16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17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18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19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20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21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%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q;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22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23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24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25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26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27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28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pattern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%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q;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29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30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text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%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q;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31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32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33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34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35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36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37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38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39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40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41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42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43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44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45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{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46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47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gramStart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text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proofErr w:type="gramEnd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pattern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48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49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break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50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51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}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52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53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54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j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55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56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"Pattern is found at position: "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57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58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59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60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61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62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63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>        {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64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65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d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text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*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h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text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proofErr w:type="gramEnd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%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q;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66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67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68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69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q);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70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71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72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73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74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75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76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77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78" w:author="Deepak Prakash" w:date="2023-04-21T09:15:00Z"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main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79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80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81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82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EF2F2A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string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text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pattern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83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84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 xml:space="preserve">"Enter </w:t>
        </w:r>
        <w:proofErr w:type="gramStart"/>
        <w:r w:rsidRPr="00EF2F2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text :</w:t>
        </w:r>
        <w:proofErr w:type="gramEnd"/>
        <w:r w:rsidRPr="00EF2F2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 xml:space="preserve"> "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85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86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getline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proofErr w:type="gramEnd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cin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text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87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88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 xml:space="preserve">"Enter </w:t>
        </w:r>
        <w:proofErr w:type="gramStart"/>
        <w:r w:rsidRPr="00EF2F2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pattern :</w:t>
        </w:r>
        <w:proofErr w:type="gramEnd"/>
        <w:r w:rsidRPr="00EF2F2A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 xml:space="preserve"> "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89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90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getline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proofErr w:type="gramStart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cin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,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pattern</w:t>
        </w:r>
        <w:proofErr w:type="spellEnd"/>
        <w:proofErr w:type="gram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91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92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q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13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93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94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EF2F2A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rabinKarp</w:t>
        </w:r>
        <w:proofErr w:type="spellEnd"/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pattern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text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EF2F2A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q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95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96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EF2F2A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EF2F2A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EF2F2A" w:rsidRPr="00EF2F2A" w:rsidRDefault="00EF2F2A" w:rsidP="00EF2F2A">
      <w:pPr>
        <w:shd w:val="clear" w:color="auto" w:fill="FAFAFA"/>
        <w:spacing w:after="0" w:line="285" w:lineRule="atLeast"/>
        <w:rPr>
          <w:ins w:id="2497" w:author="Deepak Prakash" w:date="2023-04-21T09:15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2498" w:author="Deepak Prakash" w:date="2023-04-21T09:15:00Z">
        <w:r w:rsidRPr="00EF2F2A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8428AF" w:rsidRDefault="008428AF" w:rsidP="00196C9D">
      <w:pPr>
        <w:rPr>
          <w:ins w:id="2499" w:author="Deepak Prakash" w:date="2023-04-21T07:25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96C9D" w:rsidRDefault="00196C9D" w:rsidP="00196C9D">
      <w:pPr>
        <w:rPr>
          <w:ins w:id="2500" w:author="Deepak Prakash" w:date="2023-04-21T09:15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2501" w:author="Deepak Prakash" w:date="2023-04-21T07:25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Output:</w:t>
        </w:r>
      </w:ins>
    </w:p>
    <w:p w:rsidR="00EF2F2A" w:rsidRPr="00EF2F2A" w:rsidRDefault="00EF2F2A" w:rsidP="00196C9D">
      <w:pPr>
        <w:rPr>
          <w:ins w:id="2502" w:author="Deepak Prakash" w:date="2023-04-21T07:25:00Z"/>
          <w:rFonts w:ascii="Times New Roman" w:hAnsi="Times New Roman" w:cs="Times New Roman"/>
          <w:b/>
          <w:bCs/>
          <w:sz w:val="32"/>
          <w:szCs w:val="32"/>
          <w:rPrChange w:id="2503" w:author="Deepak Prakash" w:date="2023-04-21T09:15:00Z">
            <w:rPr>
              <w:ins w:id="2504" w:author="Deepak Prakash" w:date="2023-04-21T07:25:00Z"/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rPrChange>
        </w:rPr>
      </w:pPr>
      <w:ins w:id="2505" w:author="Deepak Prakash" w:date="2023-04-21T09:15:00Z">
        <w:r w:rsidRPr="00EF2F2A">
          <w:rPr>
            <w:rFonts w:ascii="Times New Roman" w:hAnsi="Times New Roman" w:cs="Times New Roman"/>
            <w:b/>
            <w:bCs/>
            <w:sz w:val="32"/>
            <w:szCs w:val="32"/>
            <w:rPrChange w:id="2506" w:author="Deepak Prakash" w:date="2023-04-21T09:15:00Z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rPrChange>
          </w:rPr>
          <w:drawing>
            <wp:inline distT="0" distB="0" distL="0" distR="0" wp14:anchorId="4AA5551C" wp14:editId="0DA028E3">
              <wp:extent cx="3543607" cy="823031"/>
              <wp:effectExtent l="0" t="0" r="0" b="0"/>
              <wp:docPr id="47449195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4491957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3607" cy="82303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96C9D" w:rsidRDefault="00196C9D" w:rsidP="00196C9D">
      <w:pPr>
        <w:rPr>
          <w:ins w:id="2507" w:author="Deepak Prakash" w:date="2023-04-21T09:16:00Z"/>
          <w:rFonts w:ascii="Times New Roman" w:hAnsi="Times New Roman" w:cs="Times New Roman"/>
          <w:sz w:val="28"/>
          <w:szCs w:val="28"/>
        </w:rPr>
      </w:pPr>
      <w:ins w:id="2508" w:author="Deepak Prakash" w:date="2023-04-21T07:25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Time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</w:ins>
    </w:p>
    <w:p w:rsidR="00EF2F2A" w:rsidRDefault="00EF2F2A" w:rsidP="00196C9D">
      <w:pPr>
        <w:rPr>
          <w:ins w:id="2509" w:author="Deepak Prakash" w:date="2023-04-21T09:16:00Z"/>
          <w:rFonts w:ascii="Times New Roman" w:hAnsi="Times New Roman" w:cs="Times New Roman"/>
          <w:sz w:val="28"/>
          <w:szCs w:val="28"/>
        </w:rPr>
      </w:pPr>
      <w:ins w:id="2510" w:author="Deepak Prakash" w:date="2023-04-21T09:16:00Z">
        <w:r>
          <w:rPr>
            <w:rFonts w:ascii="Times New Roman" w:hAnsi="Times New Roman" w:cs="Times New Roman"/>
            <w:sz w:val="28"/>
            <w:szCs w:val="28"/>
          </w:rPr>
          <w:t>Average and Best case: O(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n+m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>)</w:t>
        </w:r>
      </w:ins>
    </w:p>
    <w:p w:rsidR="00EF2F2A" w:rsidRPr="005A456B" w:rsidRDefault="00EF2F2A" w:rsidP="00196C9D">
      <w:pPr>
        <w:rPr>
          <w:ins w:id="2511" w:author="Deepak Prakash" w:date="2023-04-21T07:25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2512" w:author="Deepak Prakash" w:date="2023-04-21T09:16:00Z">
        <w:r>
          <w:rPr>
            <w:rFonts w:ascii="Times New Roman" w:hAnsi="Times New Roman" w:cs="Times New Roman"/>
            <w:sz w:val="28"/>
            <w:szCs w:val="28"/>
          </w:rPr>
          <w:t>Worst case: O(nm)</w:t>
        </w:r>
      </w:ins>
    </w:p>
    <w:p w:rsidR="00196C9D" w:rsidRDefault="00196C9D" w:rsidP="00196C9D">
      <w:pPr>
        <w:rPr>
          <w:ins w:id="2513" w:author="Deepak Prakash" w:date="2023-04-21T07:25:00Z"/>
          <w:rFonts w:ascii="Times New Roman" w:hAnsi="Times New Roman" w:cs="Times New Roman"/>
          <w:sz w:val="28"/>
          <w:szCs w:val="28"/>
        </w:rPr>
      </w:pPr>
      <w:ins w:id="2514" w:author="Deepak Prakash" w:date="2023-04-21T07:25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Space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  <w:proofErr w:type="gramStart"/>
        <w:r>
          <w:rPr>
            <w:rFonts w:ascii="Times New Roman" w:hAnsi="Times New Roman" w:cs="Times New Roman"/>
            <w:sz w:val="28"/>
            <w:szCs w:val="28"/>
          </w:rPr>
          <w:t>O(</w:t>
        </w:r>
      </w:ins>
      <w:proofErr w:type="gramEnd"/>
      <w:ins w:id="2515" w:author="Deepak Prakash" w:date="2023-04-21T09:16:00Z">
        <w:r w:rsidR="00EF2F2A">
          <w:rPr>
            <w:rFonts w:ascii="Times New Roman" w:hAnsi="Times New Roman" w:cs="Times New Roman"/>
            <w:sz w:val="28"/>
            <w:szCs w:val="28"/>
          </w:rPr>
          <w:t>1</w:t>
        </w:r>
      </w:ins>
      <w:ins w:id="2516" w:author="Deepak Prakash" w:date="2023-04-21T07:25:00Z">
        <w:r>
          <w:rPr>
            <w:rFonts w:ascii="Times New Roman" w:hAnsi="Times New Roman" w:cs="Times New Roman"/>
            <w:sz w:val="28"/>
            <w:szCs w:val="28"/>
          </w:rPr>
          <w:t>)</w:t>
        </w:r>
      </w:ins>
    </w:p>
    <w:p w:rsidR="00196C9D" w:rsidRDefault="00196C9D" w:rsidP="001069FA">
      <w:pPr>
        <w:rPr>
          <w:ins w:id="2517" w:author="Deepak Prakash" w:date="2023-04-21T07:26:00Z"/>
          <w:rFonts w:ascii="Times New Roman" w:hAnsi="Times New Roman" w:cs="Times New Roman"/>
          <w:sz w:val="28"/>
          <w:szCs w:val="28"/>
        </w:rPr>
      </w:pPr>
    </w:p>
    <w:p w:rsidR="00AB697F" w:rsidRDefault="00AB697F" w:rsidP="00196C9D">
      <w:pPr>
        <w:jc w:val="center"/>
        <w:rPr>
          <w:ins w:id="2518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519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520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521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522" w:author="Deepak Prakash" w:date="2023-04-21T10:5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Default="00196C9D" w:rsidP="00196C9D">
      <w:pPr>
        <w:jc w:val="center"/>
        <w:rPr>
          <w:ins w:id="2523" w:author="Deepak Prakash" w:date="2023-04-21T07:26:00Z"/>
          <w:rFonts w:ascii="Times New Roman" w:hAnsi="Times New Roman" w:cs="Times New Roman"/>
          <w:b/>
          <w:bCs/>
          <w:sz w:val="40"/>
          <w:szCs w:val="40"/>
          <w:u w:val="single"/>
        </w:rPr>
      </w:pPr>
      <w:ins w:id="2524" w:author="Deepak Prakash" w:date="2023-04-21T07:26:00Z">
        <w:r w:rsidRPr="005A456B"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lastRenderedPageBreak/>
          <w:t xml:space="preserve">Experiment </w:t>
        </w:r>
        <w:r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t>8</w:t>
        </w:r>
      </w:ins>
    </w:p>
    <w:p w:rsidR="00196C9D" w:rsidRDefault="00196C9D" w:rsidP="00196C9D">
      <w:pPr>
        <w:jc w:val="center"/>
        <w:rPr>
          <w:ins w:id="2525" w:author="Deepak Prakash" w:date="2023-04-21T07:2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Pr="005A456B" w:rsidRDefault="00196C9D" w:rsidP="00196C9D">
      <w:pPr>
        <w:rPr>
          <w:ins w:id="2526" w:author="Deepak Prakash" w:date="2023-04-21T07:26:00Z"/>
          <w:rFonts w:ascii="Times New Roman" w:hAnsi="Times New Roman" w:cs="Times New Roman"/>
          <w:sz w:val="28"/>
          <w:szCs w:val="28"/>
        </w:rPr>
      </w:pPr>
      <w:ins w:id="2527" w:author="Deepak Prakash" w:date="2023-04-21T07:26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AIM:</w:t>
        </w:r>
        <w:r w:rsidRPr="005A456B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</w:t>
        </w:r>
      </w:ins>
      <w:ins w:id="2528" w:author="Deepak Prakash" w:date="2023-04-21T07:28:00Z">
        <w:r>
          <w:rPr>
            <w:rFonts w:ascii="Times New Roman" w:hAnsi="Times New Roman" w:cs="Times New Roman"/>
            <w:sz w:val="28"/>
            <w:szCs w:val="28"/>
          </w:rPr>
          <w:t>Implement a suffix tree for a given string</w:t>
        </w:r>
      </w:ins>
    </w:p>
    <w:p w:rsidR="00196C9D" w:rsidRDefault="00196C9D" w:rsidP="00196C9D">
      <w:pPr>
        <w:rPr>
          <w:ins w:id="2529" w:author="Deepak Prakash" w:date="2023-04-21T07:26:00Z"/>
          <w:rFonts w:ascii="Times New Roman" w:hAnsi="Times New Roman" w:cs="Times New Roman"/>
          <w:sz w:val="28"/>
          <w:szCs w:val="28"/>
        </w:rPr>
      </w:pPr>
      <w:ins w:id="2530" w:author="Deepak Prakash" w:date="2023-04-21T07:26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Programming Language:</w:t>
        </w:r>
        <w:r w:rsidRPr="005A456B">
          <w:rPr>
            <w:rFonts w:ascii="Times New Roman" w:hAnsi="Times New Roman" w:cs="Times New Roman"/>
            <w:sz w:val="28"/>
            <w:szCs w:val="28"/>
          </w:rPr>
          <w:t xml:space="preserve"> C++</w:t>
        </w:r>
      </w:ins>
    </w:p>
    <w:p w:rsidR="00196C9D" w:rsidRDefault="00196C9D" w:rsidP="00196C9D">
      <w:pPr>
        <w:rPr>
          <w:ins w:id="2531" w:author="Deepak Prakash" w:date="2023-04-21T10:50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2532" w:author="Deepak Prakash" w:date="2023-04-21T07:26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Program: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3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34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#include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&lt;stdio.h&gt;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3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36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#include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&lt;string.h&gt;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3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38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#include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&lt;stdlib.h&gt;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3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40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#define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MAX_CHAR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256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4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42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struct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SuffixTreeNode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4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4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struct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SuffixTreeNode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proofErr w:type="gram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children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gramEnd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MAX_CHAR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];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4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4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struct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SuffixTreeNode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suffixLink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4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4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start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4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5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end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5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5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suffixIndex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5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5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5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56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typedef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struct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SuffixTreeNode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5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58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char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gram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text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gramEnd"/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100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];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5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60" w:author="Deepak Prakash" w:date="2023-04-21T10:50:00Z"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root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NULL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6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62" w:author="Deepak Prakash" w:date="2023-04-21T10:50:00Z"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lastNewNode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NULL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6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64" w:author="Deepak Prakash" w:date="2023-04-21T10:50:00Z"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NULL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6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66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count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6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68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activeEdge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6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70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activeLength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7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72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remainingSuffixCount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7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74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leafEnd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7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76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rootEnd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NULL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7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78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splitEnd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NULL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7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80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size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8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82" w:author="Deepak Prakash" w:date="2023-04-21T10:50:00Z"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proofErr w:type="spellStart"/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newNode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start,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end)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8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8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8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8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count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++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8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8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)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malloc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spellStart"/>
        <w:proofErr w:type="gramStart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sizeof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8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9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9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9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MAX_CHAR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++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9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9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children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]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NULL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9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9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suffixLink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root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9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59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start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start;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59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0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end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end;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0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0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suffixIndex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0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0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return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0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0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lastRenderedPageBreak/>
          <w:t>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0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08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edgeLength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n)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0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1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return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(n-&gt;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end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)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(n-&gt;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start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)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1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1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1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14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walkDown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proofErr w:type="spell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currNode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1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1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1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1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activeLength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&gt;=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edgeLength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spell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currNode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1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2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2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2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activeEdge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2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2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(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text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activeEdge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edgeLength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spell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currNode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)]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' '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2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2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activeLength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edgeLength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spell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currNode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2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2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currNode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2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3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return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3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3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3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3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return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3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3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3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38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void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extendSuffixTree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pos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3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4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4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4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leafEnd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pos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4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4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remainingSuffixCount</w:t>
        </w:r>
        <w:proofErr w:type="spell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++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4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4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lastNewNode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NULL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4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4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4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5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gramStart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while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spellStart"/>
        <w:proofErr w:type="gramEnd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remainingSuffixCount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&gt;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5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5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activeLength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5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5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5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5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activeEdge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text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pos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]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' '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5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5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5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6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6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6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6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6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children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activeEdge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]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NULL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6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6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6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6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6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7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children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activeEdge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]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7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7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                </w:t>
        </w:r>
        <w:proofErr w:type="spellStart"/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newNode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spellStart"/>
        <w:proofErr w:type="gram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pos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,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&amp;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leafEnd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7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7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7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7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proofErr w:type="spellStart"/>
        <w:proofErr w:type="gram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lastNewNode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!</w:t>
        </w:r>
        <w:proofErr w:type="gram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NULL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7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7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   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7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8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lastNewNode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suffixLink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8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8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lastNewNode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NULL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8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8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8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8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8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8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8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9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9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9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else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9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9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9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9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9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69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lastRenderedPageBreak/>
          <w:t xml:space="preserve">    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69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0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next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children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activeEdge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];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0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0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proofErr w:type="spell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walkDown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next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0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0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   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0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0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0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0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continue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0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1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1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1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1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1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text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next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start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activeLength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]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text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pos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])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1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1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   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1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1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1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2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2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2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2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2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proofErr w:type="gramStart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spellStart"/>
        <w:proofErr w:type="gramEnd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lastNewNode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!=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NULL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&amp;&amp;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!=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root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2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2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       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2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2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lastNewNode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suffixLink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2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3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lastNewNode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NULL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3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3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    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3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3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3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3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activeLength</w:t>
        </w:r>
        <w:proofErr w:type="spell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++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3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3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3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4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break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4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4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4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4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4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4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splitEnd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int*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)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malloc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spellStart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sizeof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4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4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splitEnd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next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start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activeLength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4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5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5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5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split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newNode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next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start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,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splitEnd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5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5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children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activeEdge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]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split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5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5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5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5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split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children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[(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text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pos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]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' '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]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5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6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                    </w:t>
        </w:r>
        <w:proofErr w:type="spellStart"/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newNode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spellStart"/>
        <w:proofErr w:type="gram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pos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,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&amp;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leafEnd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6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6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next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start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activeLength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6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6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split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children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activeEdge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]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next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6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6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6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6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proofErr w:type="spellStart"/>
        <w:proofErr w:type="gram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lastNewNode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!</w:t>
        </w:r>
        <w:proofErr w:type="gram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NULL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6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7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   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7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7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7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7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lastNewNode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suffixLink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split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7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7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7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7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7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8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lastNewNode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split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8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8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8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8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8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8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remainingSuffixCount</w:t>
        </w:r>
        <w:proofErr w:type="spell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--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8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8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root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&amp;&amp;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activeLength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&gt;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)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8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9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lastRenderedPageBreak/>
          <w:t>       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9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9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activeLength</w:t>
        </w:r>
        <w:proofErr w:type="spell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--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9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9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activeEdge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  <w:proofErr w:type="gram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text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proofErr w:type="gram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pos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9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9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    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remainingSuffixCount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]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' '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9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79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79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0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0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0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0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0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else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proofErr w:type="spellStart"/>
        <w:proofErr w:type="gram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!</w:t>
        </w:r>
        <w:proofErr w:type="gram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root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0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0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0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0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suffixLink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0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1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1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1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1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1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1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16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void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print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,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j)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1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1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1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2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k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2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2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k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proofErr w:type="spell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k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j;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k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++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2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2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printf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%c</w:t>
        </w:r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,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text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k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]);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2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2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2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28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void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setSuffixIndexByDFS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n,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labelHeight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2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3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3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3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(n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NULL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)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return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3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3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(n-&gt;</w:t>
        </w:r>
        <w:proofErr w:type="gram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start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!</w:t>
        </w:r>
        <w:proofErr w:type="gram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)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3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3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3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3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3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4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print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(n-&gt;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start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,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(n-&gt;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end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4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4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4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4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leaf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4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4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4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4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MAX_CHAR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++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4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5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5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5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(n-&gt;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children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proofErr w:type="gram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]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!</w:t>
        </w:r>
        <w:proofErr w:type="gram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NULL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5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5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5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5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leaf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&amp;&amp;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n-&gt;</w:t>
        </w:r>
        <w:proofErr w:type="gram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start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!</w:t>
        </w:r>
        <w:proofErr w:type="gram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5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5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printf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 [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%d</w:t>
        </w:r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]</w:t>
        </w:r>
        <w:r w:rsidRPr="00AB697F">
          <w:rPr>
            <w:rFonts w:ascii="Consolas" w:eastAsia="Times New Roman" w:hAnsi="Consolas" w:cs="Times New Roman"/>
            <w:color w:val="0184BC"/>
            <w:kern w:val="0"/>
            <w:sz w:val="23"/>
            <w:szCs w:val="23"/>
            <w:lang w:eastAsia="en-IN" w:bidi="hi-IN"/>
            <w14:ligatures w14:val="none"/>
          </w:rPr>
          <w:t>\n</w:t>
        </w:r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, n-&gt;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suffixIndex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5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6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6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6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6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6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leaf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6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6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setSuffixIndexByDFS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(n-&gt;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children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],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6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6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proofErr w:type="spell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labelHeight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edgeLength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(n-&gt;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children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]));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6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7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7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7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7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7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leaf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7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7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7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7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n-&gt;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suffixIndex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size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labelHeight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7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8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printf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 [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%d</w:t>
        </w:r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]</w:t>
        </w:r>
        <w:r w:rsidRPr="00AB697F">
          <w:rPr>
            <w:rFonts w:ascii="Consolas" w:eastAsia="Times New Roman" w:hAnsi="Consolas" w:cs="Times New Roman"/>
            <w:color w:val="0184BC"/>
            <w:kern w:val="0"/>
            <w:sz w:val="23"/>
            <w:szCs w:val="23"/>
            <w:lang w:eastAsia="en-IN" w:bidi="hi-IN"/>
            <w14:ligatures w14:val="none"/>
          </w:rPr>
          <w:t>\n</w:t>
        </w:r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, n-&gt;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suffixIndex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8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8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lastRenderedPageBreak/>
          <w:t>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8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8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8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86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void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freeSuffixTreeByPostOrder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AB697F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Node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n)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8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8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8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9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(n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NULL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9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9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return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9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9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9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9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MAX_CHAR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++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9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89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89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0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(n-&gt;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children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proofErr w:type="gram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]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!</w:t>
        </w:r>
        <w:proofErr w:type="gram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NULL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0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0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0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0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freeSuffixTreeByPostOrder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(n-&gt;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children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]);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0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0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0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0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0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1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(n-&gt;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suffixIndex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1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1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free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(n-&gt;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end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1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1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free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(n);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1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1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1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18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void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buildSuffixTree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1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2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2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2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size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strlen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text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2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2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2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2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rootEnd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int*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) </w:t>
        </w:r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malloc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spellStart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sizeof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2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2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rootEnd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2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3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root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newNode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,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rootEnd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3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3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activeNode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root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3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3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size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++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3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3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extendSuffixTree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3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3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labelHeight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3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4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setSuffixIndexByDFS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root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, </w:t>
        </w:r>
        <w:proofErr w:type="spellStart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labelHeight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4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4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4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4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freeSuffixTreeByPostOrder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root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4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4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4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48" w:author="Deepak Prakash" w:date="2023-04-21T10:50:00Z"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main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argc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,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char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proofErr w:type="spellStart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argv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[])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4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50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51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52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strcpy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text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, </w:t>
        </w:r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"hello"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); </w:t>
        </w:r>
        <w:proofErr w:type="spell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buildSuffixTree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53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54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gramStart"/>
        <w:r w:rsidRPr="00AB697F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printf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 xml:space="preserve">"Number of nodes in suffix tree are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%d</w:t>
        </w:r>
        <w:r w:rsidRPr="00AB697F">
          <w:rPr>
            <w:rFonts w:ascii="Consolas" w:eastAsia="Times New Roman" w:hAnsi="Consolas" w:cs="Times New Roman"/>
            <w:color w:val="0184BC"/>
            <w:kern w:val="0"/>
            <w:sz w:val="23"/>
            <w:szCs w:val="23"/>
            <w:lang w:eastAsia="en-IN" w:bidi="hi-IN"/>
            <w14:ligatures w14:val="none"/>
          </w:rPr>
          <w:t>\</w:t>
        </w:r>
        <w:proofErr w:type="spellStart"/>
        <w:r w:rsidRPr="00AB697F">
          <w:rPr>
            <w:rFonts w:ascii="Consolas" w:eastAsia="Times New Roman" w:hAnsi="Consolas" w:cs="Times New Roman"/>
            <w:color w:val="0184BC"/>
            <w:kern w:val="0"/>
            <w:sz w:val="23"/>
            <w:szCs w:val="23"/>
            <w:lang w:eastAsia="en-IN" w:bidi="hi-IN"/>
            <w14:ligatures w14:val="none"/>
          </w:rPr>
          <w:t>n</w:t>
        </w:r>
        <w:r w:rsidRPr="00AB697F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,</w:t>
        </w:r>
        <w:r w:rsidRPr="00AB697F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count</w:t>
        </w:r>
        <w:proofErr w:type="spellEnd"/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55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56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AB697F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return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AB697F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57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2958" w:author="Deepak Prakash" w:date="2023-04-21T10:50:00Z">
        <w:r w:rsidRPr="00AB697F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</w:t>
        </w:r>
      </w:ins>
    </w:p>
    <w:p w:rsidR="00AB697F" w:rsidRPr="00AB697F" w:rsidRDefault="00AB697F" w:rsidP="00AB697F">
      <w:pPr>
        <w:shd w:val="clear" w:color="auto" w:fill="FAFAFA"/>
        <w:spacing w:after="0" w:line="300" w:lineRule="atLeast"/>
        <w:rPr>
          <w:ins w:id="2959" w:author="Deepak Prakash" w:date="2023-04-21T10:50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AB697F" w:rsidRDefault="00AB697F" w:rsidP="00196C9D">
      <w:pPr>
        <w:rPr>
          <w:ins w:id="2960" w:author="Deepak Prakash" w:date="2023-04-21T07:26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B697F" w:rsidRDefault="00AB697F" w:rsidP="00196C9D">
      <w:pPr>
        <w:rPr>
          <w:ins w:id="2961" w:author="Deepak Prakash" w:date="2023-04-21T10:56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B697F" w:rsidRDefault="00AB697F" w:rsidP="00196C9D">
      <w:pPr>
        <w:rPr>
          <w:ins w:id="2962" w:author="Deepak Prakash" w:date="2023-04-21T10:57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96C9D" w:rsidRDefault="00196C9D" w:rsidP="00196C9D">
      <w:pPr>
        <w:rPr>
          <w:ins w:id="2963" w:author="Deepak Prakash" w:date="2023-04-21T10:50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2964" w:author="Deepak Prakash" w:date="2023-04-21T07:26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lastRenderedPageBreak/>
          <w:t>Output:</w:t>
        </w:r>
      </w:ins>
    </w:p>
    <w:p w:rsidR="00AB697F" w:rsidRPr="00AB697F" w:rsidRDefault="00AB697F" w:rsidP="00196C9D">
      <w:pPr>
        <w:rPr>
          <w:ins w:id="2965" w:author="Deepak Prakash" w:date="2023-04-21T07:26:00Z"/>
          <w:rFonts w:ascii="Times New Roman" w:hAnsi="Times New Roman" w:cs="Times New Roman"/>
          <w:b/>
          <w:bCs/>
          <w:sz w:val="32"/>
          <w:szCs w:val="32"/>
          <w:rPrChange w:id="2966" w:author="Deepak Prakash" w:date="2023-04-21T10:50:00Z">
            <w:rPr>
              <w:ins w:id="2967" w:author="Deepak Prakash" w:date="2023-04-21T07:26:00Z"/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rPrChange>
        </w:rPr>
      </w:pPr>
      <w:ins w:id="2968" w:author="Deepak Prakash" w:date="2023-04-21T10:50:00Z">
        <w:r w:rsidRPr="00AB697F">
          <w:rPr>
            <w:rFonts w:ascii="Times New Roman" w:hAnsi="Times New Roman" w:cs="Times New Roman"/>
            <w:b/>
            <w:bCs/>
            <w:sz w:val="32"/>
            <w:szCs w:val="32"/>
            <w:rPrChange w:id="2969" w:author="Deepak Prakash" w:date="2023-04-21T10:50:00Z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rPrChange>
          </w:rPr>
          <w:drawing>
            <wp:inline distT="0" distB="0" distL="0" distR="0" wp14:anchorId="4BE35A32" wp14:editId="11210662">
              <wp:extent cx="4031329" cy="1684166"/>
              <wp:effectExtent l="0" t="0" r="7620" b="0"/>
              <wp:docPr id="822086008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22086008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31329" cy="168416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96C9D" w:rsidRPr="005A456B" w:rsidRDefault="00196C9D" w:rsidP="00196C9D">
      <w:pPr>
        <w:rPr>
          <w:ins w:id="2970" w:author="Deepak Prakash" w:date="2023-04-21T07:26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2971" w:author="Deepak Prakash" w:date="2023-04-21T07:26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Time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O(N)</w:t>
        </w:r>
      </w:ins>
    </w:p>
    <w:p w:rsidR="00196C9D" w:rsidRDefault="00196C9D" w:rsidP="00196C9D">
      <w:pPr>
        <w:rPr>
          <w:ins w:id="2972" w:author="Deepak Prakash" w:date="2023-04-21T07:26:00Z"/>
          <w:rFonts w:ascii="Times New Roman" w:hAnsi="Times New Roman" w:cs="Times New Roman"/>
          <w:sz w:val="28"/>
          <w:szCs w:val="28"/>
        </w:rPr>
      </w:pPr>
      <w:ins w:id="2973" w:author="Deepak Prakash" w:date="2023-04-21T07:26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Space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O(N</w:t>
        </w:r>
      </w:ins>
      <w:ins w:id="2974" w:author="Deepak Prakash" w:date="2023-04-21T10:55:00Z">
        <w:r w:rsidR="00AB697F">
          <w:rPr>
            <w:rFonts w:ascii="Times New Roman" w:hAnsi="Times New Roman" w:cs="Times New Roman"/>
            <w:sz w:val="28"/>
            <w:szCs w:val="28"/>
            <w:vertAlign w:val="superscript"/>
          </w:rPr>
          <w:t>2</w:t>
        </w:r>
      </w:ins>
      <w:ins w:id="2975" w:author="Deepak Prakash" w:date="2023-04-21T07:26:00Z">
        <w:r>
          <w:rPr>
            <w:rFonts w:ascii="Times New Roman" w:hAnsi="Times New Roman" w:cs="Times New Roman"/>
            <w:sz w:val="28"/>
            <w:szCs w:val="28"/>
          </w:rPr>
          <w:t>)</w:t>
        </w:r>
      </w:ins>
    </w:p>
    <w:p w:rsidR="00196C9D" w:rsidRDefault="00196C9D" w:rsidP="001069FA">
      <w:pPr>
        <w:rPr>
          <w:ins w:id="2976" w:author="Deepak Prakash" w:date="2023-04-21T07:26:00Z"/>
          <w:rFonts w:ascii="Times New Roman" w:hAnsi="Times New Roman" w:cs="Times New Roman"/>
          <w:sz w:val="28"/>
          <w:szCs w:val="28"/>
        </w:rPr>
      </w:pPr>
    </w:p>
    <w:p w:rsidR="00AB697F" w:rsidRDefault="00AB697F" w:rsidP="00196C9D">
      <w:pPr>
        <w:jc w:val="center"/>
        <w:rPr>
          <w:ins w:id="2977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978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979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980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981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982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983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984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985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986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987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988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2989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Default="00196C9D" w:rsidP="00196C9D">
      <w:pPr>
        <w:jc w:val="center"/>
        <w:rPr>
          <w:ins w:id="2990" w:author="Deepak Prakash" w:date="2023-04-21T07:26:00Z"/>
          <w:rFonts w:ascii="Times New Roman" w:hAnsi="Times New Roman" w:cs="Times New Roman"/>
          <w:b/>
          <w:bCs/>
          <w:sz w:val="40"/>
          <w:szCs w:val="40"/>
          <w:u w:val="single"/>
        </w:rPr>
      </w:pPr>
      <w:ins w:id="2991" w:author="Deepak Prakash" w:date="2023-04-21T07:26:00Z">
        <w:r w:rsidRPr="005A456B"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lastRenderedPageBreak/>
          <w:t xml:space="preserve">Experiment </w:t>
        </w:r>
        <w:r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t>9</w:t>
        </w:r>
      </w:ins>
    </w:p>
    <w:p w:rsidR="00196C9D" w:rsidRDefault="00196C9D" w:rsidP="00196C9D">
      <w:pPr>
        <w:jc w:val="center"/>
        <w:rPr>
          <w:ins w:id="2992" w:author="Deepak Prakash" w:date="2023-04-21T07:2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Pr="005A456B" w:rsidRDefault="00196C9D" w:rsidP="00196C9D">
      <w:pPr>
        <w:rPr>
          <w:ins w:id="2993" w:author="Deepak Prakash" w:date="2023-04-21T07:26:00Z"/>
          <w:rFonts w:ascii="Times New Roman" w:hAnsi="Times New Roman" w:cs="Times New Roman"/>
          <w:sz w:val="28"/>
          <w:szCs w:val="28"/>
        </w:rPr>
      </w:pPr>
      <w:ins w:id="2994" w:author="Deepak Prakash" w:date="2023-04-21T07:26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AIM:</w:t>
        </w:r>
        <w:r w:rsidRPr="005A456B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</w:t>
        </w:r>
      </w:ins>
      <w:ins w:id="2995" w:author="Deepak Prakash" w:date="2023-04-21T07:28:00Z">
        <w:r>
          <w:rPr>
            <w:rFonts w:ascii="Times New Roman" w:hAnsi="Times New Roman" w:cs="Times New Roman"/>
            <w:sz w:val="28"/>
            <w:szCs w:val="28"/>
          </w:rPr>
          <w:t>Perform ford Fulkerson alg</w:t>
        </w:r>
      </w:ins>
      <w:ins w:id="2996" w:author="Deepak Prakash" w:date="2023-04-21T07:29:00Z">
        <w:r>
          <w:rPr>
            <w:rFonts w:ascii="Times New Roman" w:hAnsi="Times New Roman" w:cs="Times New Roman"/>
            <w:sz w:val="28"/>
            <w:szCs w:val="28"/>
          </w:rPr>
          <w:t>orithm in Maximum cost flow network</w:t>
        </w:r>
      </w:ins>
    </w:p>
    <w:p w:rsidR="00196C9D" w:rsidRDefault="00196C9D" w:rsidP="00196C9D">
      <w:pPr>
        <w:rPr>
          <w:ins w:id="2997" w:author="Deepak Prakash" w:date="2023-04-21T07:26:00Z"/>
          <w:rFonts w:ascii="Times New Roman" w:hAnsi="Times New Roman" w:cs="Times New Roman"/>
          <w:sz w:val="28"/>
          <w:szCs w:val="28"/>
        </w:rPr>
      </w:pPr>
      <w:ins w:id="2998" w:author="Deepak Prakash" w:date="2023-04-21T07:26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Programming Language:</w:t>
        </w:r>
        <w:r w:rsidRPr="005A456B">
          <w:rPr>
            <w:rFonts w:ascii="Times New Roman" w:hAnsi="Times New Roman" w:cs="Times New Roman"/>
            <w:sz w:val="28"/>
            <w:szCs w:val="28"/>
          </w:rPr>
          <w:t xml:space="preserve"> C++</w:t>
        </w:r>
      </w:ins>
    </w:p>
    <w:p w:rsidR="00196C9D" w:rsidRDefault="00196C9D" w:rsidP="00196C9D">
      <w:pPr>
        <w:rPr>
          <w:ins w:id="2999" w:author="Deepak Prakash" w:date="2023-04-21T09:46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3000" w:author="Deepak Prakash" w:date="2023-04-21T07:26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Program: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01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02" w:author="Deepak Prakash" w:date="2023-04-21T09:46:00Z"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#include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&lt;bits/</w:t>
        </w:r>
        <w:proofErr w:type="spellStart"/>
        <w:r w:rsidRPr="00BA21EC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stdc</w:t>
        </w:r>
        <w:proofErr w:type="spellEnd"/>
        <w:r w:rsidRPr="00BA21EC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++.h&gt;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03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04" w:author="Deepak Prakash" w:date="2023-04-21T09:46:00Z"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using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namespace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std;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05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06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07" w:author="Deepak Prakash" w:date="2023-04-21T09:46:00Z"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bool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bfs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BA21EC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vector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BA21EC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vector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&gt;&gt;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graph,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s,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t,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n, </w:t>
        </w:r>
        <w:r w:rsidRPr="00BA21EC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vector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&gt;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parent)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08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09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10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11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fill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spellStart"/>
        <w:proofErr w:type="gramStart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parent.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begin</w:t>
        </w:r>
        <w:proofErr w:type="spellEnd"/>
        <w:proofErr w:type="gram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(), </w:t>
        </w:r>
        <w:proofErr w:type="spellStart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parent.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(),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</w:t>
        </w:r>
        <w:r w:rsidRPr="00BA21EC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12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13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BA21EC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queue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BA21EC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pair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int&gt;&gt;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q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14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15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q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push</w:t>
        </w:r>
        <w:proofErr w:type="spellEnd"/>
        <w:proofErr w:type="gram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({s, </w:t>
        </w:r>
        <w:r w:rsidRPr="00BA21EC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1e9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});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16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17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parent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s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</w:t>
        </w:r>
        <w:r w:rsidRPr="00BA21EC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2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18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19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20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q</w:t>
        </w:r>
        <w:proofErr w:type="gram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empty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())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21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22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23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24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q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front</w:t>
        </w:r>
        <w:proofErr w:type="spellEnd"/>
        <w:proofErr w:type="gram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().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first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25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26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cap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q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front</w:t>
        </w:r>
        <w:proofErr w:type="spellEnd"/>
        <w:proofErr w:type="gram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().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second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27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28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proofErr w:type="gram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q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pop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29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30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31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n;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32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33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34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35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gram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&amp;&amp;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graph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][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&amp;&amp;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parent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</w:t>
        </w:r>
        <w:r w:rsidRPr="00BA21EC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36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37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{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38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39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    parent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40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41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min_cap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min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cap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, graph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][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42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43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t)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44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45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    {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46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47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min_cap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48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49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    }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50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51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proofErr w:type="spellStart"/>
        <w:proofErr w:type="gram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q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.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push</w:t>
        </w:r>
        <w:proofErr w:type="spellEnd"/>
        <w:proofErr w:type="gram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({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min_cap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});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52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53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}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54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55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56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57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58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59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60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61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62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63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64" w:author="Deepak Prakash" w:date="2023-04-21T09:46:00Z"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fordFulkerson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BA21EC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vector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BA21EC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vector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&gt;&gt;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graph,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s,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t,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n)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65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66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67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68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BA21EC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vector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&lt;int&gt;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n,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</w:t>
        </w:r>
        <w:r w:rsidRPr="00BA21EC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69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70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max_flow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min_cap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71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72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73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lastRenderedPageBreak/>
          <w:t xml:space="preserve">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min_cap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bfs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graph, s, t, n,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))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74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75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76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77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max_flow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min_cap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78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79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t;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80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81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82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while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gram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proofErr w:type="gramEnd"/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s)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83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84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85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86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parent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87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88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graph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][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min_cap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89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90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graph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][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min_cap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91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92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93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94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95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96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97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098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max_flow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099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00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01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02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03" w:author="Deepak Prakash" w:date="2023-04-21T09:46:00Z"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void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addEdge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BA21EC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vector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BA21EC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vector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&gt;&gt;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graph,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u,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v,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w)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04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05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06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07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graph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[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][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]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w;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08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09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10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11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12" w:author="Deepak Prakash" w:date="2023-04-21T09:46:00Z"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main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13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14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15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16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17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18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</w:ins>
      <w:ins w:id="3119" w:author="Deepak Prakash" w:date="2023-04-21T10:57:00Z">
        <w:r w:rsidR="00AB697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“</w:t>
        </w:r>
      </w:ins>
      <w:ins w:id="3120" w:author="Deepak Prakash" w:date="2023-04-21T09:46:00Z">
        <w:r w:rsidRPr="00BA21EC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 xml:space="preserve">Enter number of </w:t>
        </w:r>
        <w:proofErr w:type="gramStart"/>
        <w:r w:rsidRPr="00BA21EC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vertex :</w:t>
        </w:r>
        <w:proofErr w:type="gramEnd"/>
        <w:r w:rsidRPr="00BA21EC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</w:ins>
      <w:ins w:id="3121" w:author="Deepak Prakash" w:date="2023-04-21T10:57:00Z">
        <w:r w:rsidR="00AB697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“</w:t>
        </w:r>
      </w:ins>
      <w:ins w:id="3122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23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24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cin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&gt;&gt;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25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26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27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e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28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29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</w:ins>
      <w:ins w:id="3130" w:author="Deepak Prakash" w:date="2023-04-21T10:57:00Z">
        <w:r w:rsidR="00AB697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“</w:t>
        </w:r>
      </w:ins>
      <w:ins w:id="3131" w:author="Deepak Prakash" w:date="2023-04-21T09:46:00Z">
        <w:r w:rsidRPr="00BA21EC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 xml:space="preserve">Enter number of </w:t>
        </w:r>
        <w:proofErr w:type="gramStart"/>
        <w:r w:rsidRPr="00BA21EC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edge :</w:t>
        </w:r>
        <w:proofErr w:type="gramEnd"/>
        <w:r w:rsidRPr="00BA21EC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</w:ins>
      <w:ins w:id="3132" w:author="Deepak Prakash" w:date="2023-04-21T10:57:00Z">
        <w:r w:rsidR="00AB697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“</w:t>
        </w:r>
      </w:ins>
      <w:ins w:id="3133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34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35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cin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&gt;&gt;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e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36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37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38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BA21EC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vector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BA21EC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vector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&lt;int&gt;&gt;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graph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BA21EC">
          <w:rPr>
            <w:rFonts w:ascii="Consolas" w:eastAsia="Times New Roman" w:hAnsi="Consolas" w:cs="Times New Roman"/>
            <w:color w:val="C18401"/>
            <w:kern w:val="0"/>
            <w:sz w:val="21"/>
            <w:szCs w:val="21"/>
            <w:lang w:eastAsia="en-IN" w:bidi="hi-IN"/>
            <w14:ligatures w14:val="none"/>
          </w:rPr>
          <w:t>vector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&gt;(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BA21EC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));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39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40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w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41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42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</w:ins>
      <w:ins w:id="3143" w:author="Deepak Prakash" w:date="2023-04-21T10:57:00Z">
        <w:r w:rsidR="00AB697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</w:ins>
      <w:ins w:id="3144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</w:ins>
      <w:ins w:id="3145" w:author="Deepak Prakash" w:date="2023-04-21T10:57:00Z">
        <w:r w:rsidR="00AB697F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</w:ins>
      <w:ins w:id="3146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e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BA21EC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47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48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49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50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</w:ins>
      <w:ins w:id="3151" w:author="Deepak Prakash" w:date="2023-04-21T10:57:00Z">
        <w:r w:rsidR="00AB697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“</w:t>
        </w:r>
      </w:ins>
      <w:ins w:id="3152" w:author="Deepak Prakash" w:date="2023-04-21T09:46:00Z">
        <w:r w:rsidRPr="00BA21EC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Enter vertex(u</w:t>
        </w:r>
        <w:proofErr w:type="gramStart"/>
        <w:r w:rsidRPr="00BA21EC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) ,</w:t>
        </w:r>
        <w:proofErr w:type="gramEnd"/>
        <w:r w:rsidRPr="00BA21EC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 xml:space="preserve"> vertex(v) and weight(w) : </w:t>
        </w:r>
      </w:ins>
      <w:ins w:id="3153" w:author="Deepak Prakash" w:date="2023-04-21T10:57:00Z">
        <w:r w:rsidR="00AB697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“</w:t>
        </w:r>
      </w:ins>
      <w:ins w:id="3154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55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56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cin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&gt;&gt;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&gt;&gt;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&gt;&gt;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w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57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58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proofErr w:type="spellStart"/>
        <w:proofErr w:type="gramStart"/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addEdge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graph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u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w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59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60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61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62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</w:ins>
      <w:ins w:id="3163" w:author="Deepak Prakash" w:date="2023-04-21T10:57:00Z">
        <w:r w:rsidR="00AB697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“</w:t>
        </w:r>
      </w:ins>
      <w:ins w:id="3164" w:author="Deepak Prakash" w:date="2023-04-21T09:46:00Z">
        <w:r w:rsidRPr="00BA21EC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 xml:space="preserve">Max Flow: </w:t>
        </w:r>
      </w:ins>
      <w:proofErr w:type="gramStart"/>
      <w:ins w:id="3165" w:author="Deepak Prakash" w:date="2023-04-21T10:57:00Z">
        <w:r w:rsidR="00AB697F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“</w:t>
        </w:r>
      </w:ins>
      <w:ins w:id="3166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</w:t>
        </w:r>
        <w:proofErr w:type="gramEnd"/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fordFulkerson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graph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BA21EC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BA21EC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5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BA21EC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) </w:t>
        </w:r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BA21EC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endl</w:t>
        </w:r>
        <w:proofErr w:type="spellEnd"/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BA21EC" w:rsidRPr="00BA21EC" w:rsidRDefault="00BA21EC" w:rsidP="00BA21EC">
      <w:pPr>
        <w:shd w:val="clear" w:color="auto" w:fill="FAFAFA"/>
        <w:spacing w:after="0" w:line="285" w:lineRule="atLeast"/>
        <w:rPr>
          <w:ins w:id="3167" w:author="Deepak Prakash" w:date="2023-04-21T09:46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168" w:author="Deepak Prakash" w:date="2023-04-21T09:46:00Z">
        <w:r w:rsidRPr="00BA21EC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BA21EC" w:rsidRDefault="00BA21EC" w:rsidP="00196C9D">
      <w:pPr>
        <w:rPr>
          <w:ins w:id="3169" w:author="Deepak Prakash" w:date="2023-04-21T07:26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B697F" w:rsidRDefault="00AB697F" w:rsidP="00196C9D">
      <w:pPr>
        <w:rPr>
          <w:ins w:id="3170" w:author="Deepak Prakash" w:date="2023-04-21T10:57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B697F" w:rsidRDefault="00AB697F" w:rsidP="00196C9D">
      <w:pPr>
        <w:rPr>
          <w:ins w:id="3171" w:author="Deepak Prakash" w:date="2023-04-21T10:57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B697F" w:rsidRDefault="00AB697F" w:rsidP="00196C9D">
      <w:pPr>
        <w:rPr>
          <w:ins w:id="3172" w:author="Deepak Prakash" w:date="2023-04-21T10:57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96C9D" w:rsidRDefault="00196C9D" w:rsidP="00196C9D">
      <w:pPr>
        <w:rPr>
          <w:ins w:id="3173" w:author="Deepak Prakash" w:date="2023-04-21T09:48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3174" w:author="Deepak Prakash" w:date="2023-04-21T07:26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lastRenderedPageBreak/>
          <w:t>Output:</w:t>
        </w:r>
      </w:ins>
    </w:p>
    <w:p w:rsidR="00BA21EC" w:rsidRPr="00BA21EC" w:rsidRDefault="00BA21EC" w:rsidP="00196C9D">
      <w:pPr>
        <w:rPr>
          <w:ins w:id="3175" w:author="Deepak Prakash" w:date="2023-04-21T07:26:00Z"/>
          <w:rFonts w:ascii="Times New Roman" w:hAnsi="Times New Roman" w:cs="Times New Roman"/>
          <w:b/>
          <w:bCs/>
          <w:sz w:val="32"/>
          <w:szCs w:val="32"/>
          <w:rPrChange w:id="3176" w:author="Deepak Prakash" w:date="2023-04-21T09:48:00Z">
            <w:rPr>
              <w:ins w:id="3177" w:author="Deepak Prakash" w:date="2023-04-21T07:26:00Z"/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rPrChange>
        </w:rPr>
      </w:pPr>
      <w:ins w:id="3178" w:author="Deepak Prakash" w:date="2023-04-21T09:48:00Z">
        <w:r w:rsidRPr="00BA21EC">
          <w:rPr>
            <w:rFonts w:ascii="Times New Roman" w:hAnsi="Times New Roman" w:cs="Times New Roman"/>
            <w:b/>
            <w:bCs/>
            <w:sz w:val="32"/>
            <w:szCs w:val="32"/>
            <w:rPrChange w:id="3179" w:author="Deepak Prakash" w:date="2023-04-21T09:48:00Z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rPrChange>
          </w:rPr>
          <w:drawing>
            <wp:inline distT="0" distB="0" distL="0" distR="0" wp14:anchorId="693A046F" wp14:editId="47E2BF34">
              <wp:extent cx="4061812" cy="2560542"/>
              <wp:effectExtent l="0" t="0" r="0" b="0"/>
              <wp:docPr id="10618790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6187905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1812" cy="256054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96C9D" w:rsidRPr="005A456B" w:rsidRDefault="00196C9D" w:rsidP="00196C9D">
      <w:pPr>
        <w:rPr>
          <w:ins w:id="3180" w:author="Deepak Prakash" w:date="2023-04-21T07:26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3181" w:author="Deepak Prakash" w:date="2023-04-21T07:26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Time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O(</w:t>
        </w:r>
      </w:ins>
      <w:ins w:id="3182" w:author="Deepak Prakash" w:date="2023-04-21T09:52:00Z">
        <w:r w:rsidR="00BA21EC">
          <w:rPr>
            <w:rFonts w:ascii="Times New Roman" w:hAnsi="Times New Roman" w:cs="Times New Roman"/>
            <w:sz w:val="28"/>
            <w:szCs w:val="28"/>
          </w:rPr>
          <w:t>V*E</w:t>
        </w:r>
        <w:r w:rsidR="00BA21EC">
          <w:rPr>
            <w:rFonts w:ascii="Times New Roman" w:hAnsi="Times New Roman" w:cs="Times New Roman"/>
            <w:sz w:val="28"/>
            <w:szCs w:val="28"/>
            <w:vertAlign w:val="superscript"/>
          </w:rPr>
          <w:t>2</w:t>
        </w:r>
      </w:ins>
      <w:ins w:id="3183" w:author="Deepak Prakash" w:date="2023-04-21T07:26:00Z">
        <w:r>
          <w:rPr>
            <w:rFonts w:ascii="Times New Roman" w:hAnsi="Times New Roman" w:cs="Times New Roman"/>
            <w:sz w:val="28"/>
            <w:szCs w:val="28"/>
          </w:rPr>
          <w:t>)</w:t>
        </w:r>
      </w:ins>
    </w:p>
    <w:p w:rsidR="00196C9D" w:rsidRDefault="00196C9D" w:rsidP="00196C9D">
      <w:pPr>
        <w:rPr>
          <w:ins w:id="3184" w:author="Deepak Prakash" w:date="2023-04-21T07:26:00Z"/>
          <w:rFonts w:ascii="Times New Roman" w:hAnsi="Times New Roman" w:cs="Times New Roman"/>
          <w:sz w:val="28"/>
          <w:szCs w:val="28"/>
        </w:rPr>
      </w:pPr>
      <w:ins w:id="3185" w:author="Deepak Prakash" w:date="2023-04-21T07:26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Space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O(</w:t>
        </w:r>
      </w:ins>
      <w:ins w:id="3186" w:author="Deepak Prakash" w:date="2023-04-21T09:52:00Z">
        <w:r w:rsidR="00BA21EC">
          <w:rPr>
            <w:rFonts w:ascii="Times New Roman" w:hAnsi="Times New Roman" w:cs="Times New Roman"/>
            <w:sz w:val="28"/>
            <w:szCs w:val="28"/>
          </w:rPr>
          <w:t>V</w:t>
        </w:r>
      </w:ins>
      <w:ins w:id="3187" w:author="Deepak Prakash" w:date="2023-04-21T07:26:00Z">
        <w:r>
          <w:rPr>
            <w:rFonts w:ascii="Times New Roman" w:hAnsi="Times New Roman" w:cs="Times New Roman"/>
            <w:sz w:val="28"/>
            <w:szCs w:val="28"/>
          </w:rPr>
          <w:t>)</w:t>
        </w:r>
      </w:ins>
    </w:p>
    <w:p w:rsidR="00AB697F" w:rsidRDefault="00AB697F" w:rsidP="00196C9D">
      <w:pPr>
        <w:jc w:val="center"/>
        <w:rPr>
          <w:ins w:id="3188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189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190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191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192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193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194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195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196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197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198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199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200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Default="00196C9D" w:rsidP="00196C9D">
      <w:pPr>
        <w:jc w:val="center"/>
        <w:rPr>
          <w:ins w:id="3201" w:author="Deepak Prakash" w:date="2023-04-21T07:26:00Z"/>
          <w:rFonts w:ascii="Times New Roman" w:hAnsi="Times New Roman" w:cs="Times New Roman"/>
          <w:b/>
          <w:bCs/>
          <w:sz w:val="40"/>
          <w:szCs w:val="40"/>
          <w:u w:val="single"/>
        </w:rPr>
      </w:pPr>
      <w:ins w:id="3202" w:author="Deepak Prakash" w:date="2023-04-21T07:26:00Z">
        <w:r w:rsidRPr="005A456B"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t xml:space="preserve">Experiment </w:t>
        </w:r>
        <w:r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t>10</w:t>
        </w:r>
      </w:ins>
    </w:p>
    <w:p w:rsidR="00196C9D" w:rsidRDefault="00196C9D" w:rsidP="00196C9D">
      <w:pPr>
        <w:jc w:val="center"/>
        <w:rPr>
          <w:ins w:id="3203" w:author="Deepak Prakash" w:date="2023-04-21T07:2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Pr="005A456B" w:rsidRDefault="00196C9D" w:rsidP="00196C9D">
      <w:pPr>
        <w:rPr>
          <w:ins w:id="3204" w:author="Deepak Prakash" w:date="2023-04-21T07:26:00Z"/>
          <w:rFonts w:ascii="Times New Roman" w:hAnsi="Times New Roman" w:cs="Times New Roman"/>
          <w:sz w:val="28"/>
          <w:szCs w:val="28"/>
        </w:rPr>
      </w:pPr>
      <w:ins w:id="3205" w:author="Deepak Prakash" w:date="2023-04-21T07:26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AIM:</w:t>
        </w:r>
        <w:r w:rsidRPr="005A456B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</w:t>
        </w:r>
      </w:ins>
      <w:ins w:id="3206" w:author="Deepak Prakash" w:date="2023-04-21T07:29:00Z">
        <w:r w:rsidR="00C21DDE">
          <w:rPr>
            <w:rFonts w:ascii="Times New Roman" w:hAnsi="Times New Roman" w:cs="Times New Roman"/>
            <w:sz w:val="28"/>
            <w:szCs w:val="28"/>
          </w:rPr>
          <w:t>Find maximum bipartite matching in a bipartite graph</w:t>
        </w:r>
      </w:ins>
    </w:p>
    <w:p w:rsidR="00196C9D" w:rsidRDefault="00196C9D" w:rsidP="00196C9D">
      <w:pPr>
        <w:rPr>
          <w:ins w:id="3207" w:author="Deepak Prakash" w:date="2023-04-21T07:26:00Z"/>
          <w:rFonts w:ascii="Times New Roman" w:hAnsi="Times New Roman" w:cs="Times New Roman"/>
          <w:sz w:val="28"/>
          <w:szCs w:val="28"/>
        </w:rPr>
      </w:pPr>
      <w:ins w:id="3208" w:author="Deepak Prakash" w:date="2023-04-21T07:26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Programming Language:</w:t>
        </w:r>
        <w:r w:rsidRPr="005A456B">
          <w:rPr>
            <w:rFonts w:ascii="Times New Roman" w:hAnsi="Times New Roman" w:cs="Times New Roman"/>
            <w:sz w:val="28"/>
            <w:szCs w:val="28"/>
          </w:rPr>
          <w:t xml:space="preserve"> C++</w:t>
        </w:r>
      </w:ins>
    </w:p>
    <w:p w:rsidR="00196C9D" w:rsidRDefault="00196C9D" w:rsidP="00196C9D">
      <w:pPr>
        <w:rPr>
          <w:ins w:id="3209" w:author="Deepak Prakash" w:date="2023-04-21T09:57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3210" w:author="Deepak Prakash" w:date="2023-04-21T07:26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Program: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11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12" w:author="Deepak Prakash" w:date="2023-04-21T09:57:00Z"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#include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&lt;iostream&gt;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13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14" w:author="Deepak Prakash" w:date="2023-04-21T09:57:00Z"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#define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5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15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16" w:author="Deepak Prakash" w:date="2023-04-21T09:57:00Z"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#define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N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6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17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18" w:author="Deepak Prakash" w:date="2023-04-21T09:57:00Z"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using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namespace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std;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19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20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21" w:author="Deepak Prakash" w:date="2023-04-21T09:57:00Z"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bool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bipartiteGraph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[M][N]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{ 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22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23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},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24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25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},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26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27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},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28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29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},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30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31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{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}};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32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33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34" w:author="Deepak Prakash" w:date="2023-04-21T09:57:00Z"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bool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7081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bipartiteMatch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u,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bool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visited[],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assign[])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35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36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37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38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v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v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N; v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39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40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{ 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41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42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bipartiteGraph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[u][v]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</w:t>
        </w:r>
        <w:proofErr w:type="gramStart"/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&amp;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!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visited</w:t>
        </w:r>
        <w:proofErr w:type="gram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[v])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43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44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{                      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45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46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visited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[v]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true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47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48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49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50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assign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[v]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||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7081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bipartiteMatch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assign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[v], visited, assign))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51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52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{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53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54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assign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[v]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u; 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55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56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true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57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58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    }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59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60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    }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61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62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63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64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false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65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66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67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68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69" w:author="Deepak Prakash" w:date="2023-04-21T09:57:00Z"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7081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maxMatch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70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71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72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73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assign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[N]; 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74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75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N; </w:t>
        </w:r>
        <w:proofErr w:type="spellStart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76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77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assign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-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1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78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79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jobCount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80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81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82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u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u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M; u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83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84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{ 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85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86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bool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visited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[N];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87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88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for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</w:t>
        </w:r>
        <w:proofErr w:type="spellStart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N; </w:t>
        </w:r>
        <w:proofErr w:type="spellStart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89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90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1"/>
            <w:szCs w:val="21"/>
            <w:lang w:eastAsia="en-IN" w:bidi="hi-IN"/>
            <w14:ligatures w14:val="none"/>
          </w:rPr>
          <w:t>visited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[</w:t>
        </w:r>
        <w:proofErr w:type="spellStart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]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1"/>
            <w:szCs w:val="21"/>
            <w:lang w:eastAsia="en-IN" w:bidi="hi-IN"/>
            <w14:ligatures w14:val="none"/>
          </w:rPr>
          <w:t>false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;                 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91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92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if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(</w:t>
        </w:r>
        <w:proofErr w:type="spellStart"/>
        <w:proofErr w:type="gramStart"/>
        <w:r w:rsidRPr="00F7081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bipartiteMatch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u, visited, assign)) 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93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94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        </w:t>
        </w:r>
        <w:proofErr w:type="spellStart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jobCount</w:t>
        </w:r>
        <w:proofErr w:type="spellEnd"/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++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95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96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    }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97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298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return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jobCount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299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300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301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302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303" w:author="Deepak Prakash" w:date="2023-04-21T09:57:00Z"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gramStart"/>
        <w:r w:rsidRPr="00F7081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main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304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305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{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306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307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    </w:t>
        </w:r>
        <w:proofErr w:type="spellStart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cout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50A14F"/>
            <w:kern w:val="0"/>
            <w:sz w:val="21"/>
            <w:szCs w:val="21"/>
            <w:lang w:eastAsia="en-IN" w:bidi="hi-IN"/>
            <w14:ligatures w14:val="none"/>
          </w:rPr>
          <w:t>"Maximum number of applicants matching for job: "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1"/>
            <w:szCs w:val="21"/>
            <w:lang w:eastAsia="en-IN" w:bidi="hi-IN"/>
            <w14:ligatures w14:val="none"/>
          </w:rPr>
          <w:t>&lt;&lt;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70819">
          <w:rPr>
            <w:rFonts w:ascii="Consolas" w:eastAsia="Times New Roman" w:hAnsi="Consolas" w:cs="Times New Roman"/>
            <w:color w:val="4078F2"/>
            <w:kern w:val="0"/>
            <w:sz w:val="21"/>
            <w:szCs w:val="21"/>
            <w:lang w:eastAsia="en-IN" w:bidi="hi-IN"/>
            <w14:ligatures w14:val="none"/>
          </w:rPr>
          <w:t>maxMatch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(</w:t>
        </w:r>
        <w:proofErr w:type="gramEnd"/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);</w:t>
        </w:r>
      </w:ins>
    </w:p>
    <w:p w:rsidR="00F70819" w:rsidRPr="00F70819" w:rsidRDefault="00F70819" w:rsidP="00F70819">
      <w:pPr>
        <w:shd w:val="clear" w:color="auto" w:fill="FAFAFA"/>
        <w:spacing w:after="0" w:line="285" w:lineRule="atLeast"/>
        <w:rPr>
          <w:ins w:id="3308" w:author="Deepak Prakash" w:date="2023-04-21T09:57:00Z"/>
          <w:rFonts w:ascii="Consolas" w:eastAsia="Times New Roman" w:hAnsi="Consolas" w:cs="Times New Roman"/>
          <w:color w:val="383A42"/>
          <w:kern w:val="0"/>
          <w:sz w:val="21"/>
          <w:szCs w:val="21"/>
          <w:lang w:eastAsia="en-IN" w:bidi="hi-IN"/>
          <w14:ligatures w14:val="none"/>
        </w:rPr>
      </w:pPr>
      <w:ins w:id="3309" w:author="Deepak Prakash" w:date="2023-04-21T09:57:00Z">
        <w:r w:rsidRPr="00F70819">
          <w:rPr>
            <w:rFonts w:ascii="Consolas" w:eastAsia="Times New Roman" w:hAnsi="Consolas" w:cs="Times New Roman"/>
            <w:color w:val="383A42"/>
            <w:kern w:val="0"/>
            <w:sz w:val="21"/>
            <w:szCs w:val="21"/>
            <w:lang w:eastAsia="en-IN" w:bidi="hi-IN"/>
            <w14:ligatures w14:val="none"/>
          </w:rPr>
          <w:t>}</w:t>
        </w:r>
      </w:ins>
    </w:p>
    <w:p w:rsidR="00F70819" w:rsidRDefault="00F70819" w:rsidP="00196C9D">
      <w:pPr>
        <w:rPr>
          <w:ins w:id="3310" w:author="Deepak Prakash" w:date="2023-04-21T07:26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96C9D" w:rsidRDefault="00196C9D" w:rsidP="00196C9D">
      <w:pPr>
        <w:rPr>
          <w:ins w:id="3311" w:author="Deepak Prakash" w:date="2023-04-21T09:57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3312" w:author="Deepak Prakash" w:date="2023-04-21T07:26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Output:</w:t>
        </w:r>
      </w:ins>
    </w:p>
    <w:p w:rsidR="00F70819" w:rsidRDefault="00F70819" w:rsidP="00196C9D">
      <w:pPr>
        <w:rPr>
          <w:ins w:id="3313" w:author="Deepak Prakash" w:date="2023-04-21T07:26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3314" w:author="Deepak Prakash" w:date="2023-04-21T09:57:00Z">
        <w:r w:rsidRPr="00F70819">
          <w:rPr>
            <w:rFonts w:ascii="Times New Roman" w:hAnsi="Times New Roman" w:cs="Times New Roman"/>
            <w:b/>
            <w:bCs/>
            <w:sz w:val="32"/>
            <w:szCs w:val="32"/>
            <w:rPrChange w:id="3315" w:author="Deepak Prakash" w:date="2023-04-21T09:57:00Z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rPrChange>
          </w:rPr>
          <w:drawing>
            <wp:inline distT="0" distB="0" distL="0" distR="0" wp14:anchorId="266FFECA" wp14:editId="1DDAD4B3">
              <wp:extent cx="4366638" cy="853514"/>
              <wp:effectExtent l="0" t="0" r="0" b="3810"/>
              <wp:docPr id="37528963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528963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6638" cy="85351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96C9D" w:rsidRPr="005A456B" w:rsidRDefault="00196C9D" w:rsidP="00196C9D">
      <w:pPr>
        <w:rPr>
          <w:ins w:id="3316" w:author="Deepak Prakash" w:date="2023-04-21T07:26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3317" w:author="Deepak Prakash" w:date="2023-04-21T07:26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Time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O(</w:t>
        </w:r>
      </w:ins>
      <w:ins w:id="3318" w:author="Deepak Prakash" w:date="2023-04-21T09:58:00Z">
        <w:r w:rsidR="00F70819">
          <w:rPr>
            <w:rFonts w:ascii="Times New Roman" w:hAnsi="Times New Roman" w:cs="Times New Roman"/>
            <w:sz w:val="28"/>
            <w:szCs w:val="28"/>
          </w:rPr>
          <w:t>V*E</w:t>
        </w:r>
      </w:ins>
      <w:ins w:id="3319" w:author="Deepak Prakash" w:date="2023-04-21T07:26:00Z">
        <w:r>
          <w:rPr>
            <w:rFonts w:ascii="Times New Roman" w:hAnsi="Times New Roman" w:cs="Times New Roman"/>
            <w:sz w:val="28"/>
            <w:szCs w:val="28"/>
          </w:rPr>
          <w:t>)</w:t>
        </w:r>
      </w:ins>
    </w:p>
    <w:p w:rsidR="00196C9D" w:rsidRDefault="00196C9D" w:rsidP="00196C9D">
      <w:pPr>
        <w:rPr>
          <w:ins w:id="3320" w:author="Deepak Prakash" w:date="2023-04-21T07:26:00Z"/>
          <w:rFonts w:ascii="Times New Roman" w:hAnsi="Times New Roman" w:cs="Times New Roman"/>
          <w:sz w:val="28"/>
          <w:szCs w:val="28"/>
        </w:rPr>
      </w:pPr>
      <w:ins w:id="3321" w:author="Deepak Prakash" w:date="2023-04-21T07:26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Space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O(</w:t>
        </w:r>
      </w:ins>
      <w:ins w:id="3322" w:author="Deepak Prakash" w:date="2023-04-21T09:58:00Z">
        <w:r w:rsidR="00F70819">
          <w:rPr>
            <w:rFonts w:ascii="Times New Roman" w:hAnsi="Times New Roman" w:cs="Times New Roman"/>
            <w:sz w:val="28"/>
            <w:szCs w:val="28"/>
          </w:rPr>
          <w:t>V+E</w:t>
        </w:r>
      </w:ins>
      <w:ins w:id="3323" w:author="Deepak Prakash" w:date="2023-04-21T07:26:00Z">
        <w:r>
          <w:rPr>
            <w:rFonts w:ascii="Times New Roman" w:hAnsi="Times New Roman" w:cs="Times New Roman"/>
            <w:sz w:val="28"/>
            <w:szCs w:val="28"/>
          </w:rPr>
          <w:t>)</w:t>
        </w:r>
      </w:ins>
    </w:p>
    <w:p w:rsidR="00196C9D" w:rsidRDefault="00196C9D" w:rsidP="00196C9D">
      <w:pPr>
        <w:rPr>
          <w:ins w:id="3324" w:author="Deepak Prakash" w:date="2023-04-21T07:26:00Z"/>
          <w:rFonts w:ascii="Times New Roman" w:hAnsi="Times New Roman" w:cs="Times New Roman"/>
          <w:sz w:val="28"/>
          <w:szCs w:val="28"/>
        </w:rPr>
      </w:pPr>
    </w:p>
    <w:p w:rsidR="00196C9D" w:rsidRDefault="00196C9D" w:rsidP="00196C9D">
      <w:pPr>
        <w:rPr>
          <w:ins w:id="3325" w:author="Deepak Prakash" w:date="2023-04-21T07:26:00Z"/>
          <w:rFonts w:ascii="Times New Roman" w:hAnsi="Times New Roman" w:cs="Times New Roman"/>
          <w:sz w:val="28"/>
          <w:szCs w:val="28"/>
        </w:rPr>
      </w:pPr>
    </w:p>
    <w:p w:rsidR="00AB697F" w:rsidRDefault="00AB697F" w:rsidP="00196C9D">
      <w:pPr>
        <w:jc w:val="center"/>
        <w:rPr>
          <w:ins w:id="3326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327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328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329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330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331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332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Default="00196C9D" w:rsidP="00196C9D">
      <w:pPr>
        <w:jc w:val="center"/>
        <w:rPr>
          <w:ins w:id="3333" w:author="Deepak Prakash" w:date="2023-04-21T07:26:00Z"/>
          <w:rFonts w:ascii="Times New Roman" w:hAnsi="Times New Roman" w:cs="Times New Roman"/>
          <w:b/>
          <w:bCs/>
          <w:sz w:val="40"/>
          <w:szCs w:val="40"/>
          <w:u w:val="single"/>
        </w:rPr>
      </w:pPr>
      <w:ins w:id="3334" w:author="Deepak Prakash" w:date="2023-04-21T07:26:00Z">
        <w:r w:rsidRPr="005A456B"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lastRenderedPageBreak/>
          <w:t xml:space="preserve">Experiment </w:t>
        </w:r>
        <w:r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t>11</w:t>
        </w:r>
      </w:ins>
    </w:p>
    <w:p w:rsidR="00196C9D" w:rsidRDefault="00196C9D" w:rsidP="00196C9D">
      <w:pPr>
        <w:jc w:val="center"/>
        <w:rPr>
          <w:ins w:id="3335" w:author="Deepak Prakash" w:date="2023-04-21T07:2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C21DDE" w:rsidRPr="00C21DDE" w:rsidRDefault="00196C9D" w:rsidP="00196C9D">
      <w:pPr>
        <w:rPr>
          <w:ins w:id="3336" w:author="Deepak Prakash" w:date="2023-04-21T07:30:00Z"/>
          <w:rFonts w:ascii="Times New Roman" w:hAnsi="Times New Roman" w:cs="Times New Roman"/>
          <w:kern w:val="0"/>
          <w:sz w:val="28"/>
          <w:szCs w:val="28"/>
          <w14:ligatures w14:val="none"/>
          <w:rPrChange w:id="3337" w:author="Deepak Prakash" w:date="2023-04-21T07:30:00Z">
            <w:rPr>
              <w:ins w:id="3338" w:author="Deepak Prakash" w:date="2023-04-21T07:30:00Z"/>
              <w:rFonts w:ascii="Times New Roman" w:hAnsi="Times New Roman" w:cs="Times New Roman"/>
              <w:kern w:val="0"/>
              <w:sz w:val="32"/>
              <w:szCs w:val="32"/>
              <w14:ligatures w14:val="none"/>
            </w:rPr>
          </w:rPrChange>
        </w:rPr>
      </w:pPr>
      <w:ins w:id="3339" w:author="Deepak Prakash" w:date="2023-04-21T07:26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AIM:</w:t>
        </w:r>
        <w:r w:rsidRPr="005A456B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</w:t>
        </w:r>
      </w:ins>
      <w:ins w:id="3340" w:author="Deepak Prakash" w:date="2023-04-21T07:30:00Z">
        <w:r w:rsidR="00C21DDE" w:rsidRPr="00C21DDE">
          <w:rPr>
            <w:rFonts w:ascii="Times New Roman" w:hAnsi="Times New Roman" w:cs="Times New Roman"/>
            <w:kern w:val="0"/>
            <w:sz w:val="28"/>
            <w:szCs w:val="28"/>
            <w14:ligatures w14:val="none"/>
            <w:rPrChange w:id="3341" w:author="Deepak Prakash" w:date="2023-04-21T07:30:00Z">
              <w:rPr>
                <w:rFonts w:ascii="Times New Roman" w:hAnsi="Times New Roman" w:cs="Times New Roman"/>
                <w:kern w:val="0"/>
                <w:sz w:val="32"/>
                <w:szCs w:val="32"/>
                <w14:ligatures w14:val="none"/>
              </w:rPr>
            </w:rPrChange>
          </w:rPr>
          <w:t>Consider all the subset of vertices one by one and find out whether it covers all edges of the graph or not.</w:t>
        </w:r>
      </w:ins>
    </w:p>
    <w:p w:rsidR="00196C9D" w:rsidRDefault="00196C9D" w:rsidP="00196C9D">
      <w:pPr>
        <w:rPr>
          <w:ins w:id="3342" w:author="Deepak Prakash" w:date="2023-04-21T07:26:00Z"/>
          <w:rFonts w:ascii="Times New Roman" w:hAnsi="Times New Roman" w:cs="Times New Roman"/>
          <w:sz w:val="28"/>
          <w:szCs w:val="28"/>
        </w:rPr>
      </w:pPr>
      <w:ins w:id="3343" w:author="Deepak Prakash" w:date="2023-04-21T07:26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Programming Language:</w:t>
        </w:r>
        <w:r w:rsidRPr="005A456B">
          <w:rPr>
            <w:rFonts w:ascii="Times New Roman" w:hAnsi="Times New Roman" w:cs="Times New Roman"/>
            <w:sz w:val="28"/>
            <w:szCs w:val="28"/>
          </w:rPr>
          <w:t xml:space="preserve"> C++</w:t>
        </w:r>
      </w:ins>
    </w:p>
    <w:p w:rsidR="00196C9D" w:rsidRDefault="00196C9D" w:rsidP="00196C9D">
      <w:pPr>
        <w:rPr>
          <w:ins w:id="3344" w:author="Deepak Prakash" w:date="2023-04-21T10:01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3345" w:author="Deepak Prakash" w:date="2023-04-21T07:26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Program: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46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47" w:author="Deepak Prakash" w:date="2023-04-21T10:01:00Z"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#include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&lt;bits/</w:t>
        </w:r>
        <w:proofErr w:type="spellStart"/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stdc</w:t>
        </w:r>
        <w:proofErr w:type="spellEnd"/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++.h&gt;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48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49" w:author="Deepak Prakash" w:date="2023-04-21T10:01:00Z"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using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namespace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std;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50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51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52" w:author="Deepak Prakash" w:date="2023-04-21T10:01:00Z"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class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Graph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53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54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55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56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57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58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list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&lt;int&gt;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*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adj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59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60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61" w:author="Deepak Prakash" w:date="2023-04-21T10:01:00Z"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public: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62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63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gramStart"/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Graph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V);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64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65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void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addEdge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v,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w);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66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67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void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printVertexCover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68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69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70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71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proofErr w:type="gramStart"/>
      <w:ins w:id="3372" w:author="Deepak Prakash" w:date="2023-04-21T10:01:00Z">
        <w:r w:rsidRPr="00F70819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Graph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::</w:t>
        </w:r>
        <w:proofErr w:type="gramEnd"/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Graph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V)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73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74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75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76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this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-&gt;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V;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77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78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adj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new </w:t>
        </w:r>
        <w:r w:rsidRPr="00F70819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list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&lt;int&gt;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[V];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79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80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81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82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83" w:author="Deepak Prakash" w:date="2023-04-21T10:01:00Z"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void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gramStart"/>
        <w:r w:rsidRPr="00F70819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Graph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::</w:t>
        </w:r>
        <w:proofErr w:type="spellStart"/>
        <w:proofErr w:type="gramEnd"/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addEdge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v,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w)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84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85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86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87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adj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[v</w:t>
        </w:r>
        <w:proofErr w:type="gramStart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].</w:t>
        </w:r>
        <w:proofErr w:type="spellStart"/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push</w:t>
        </w:r>
        <w:proofErr w:type="gramEnd"/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_back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(w);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88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89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adj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[w</w:t>
        </w:r>
        <w:proofErr w:type="gramStart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].</w:t>
        </w:r>
        <w:proofErr w:type="spellStart"/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push</w:t>
        </w:r>
        <w:proofErr w:type="gramEnd"/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_back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(v);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90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91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92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93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94" w:author="Deepak Prakash" w:date="2023-04-21T10:01:00Z"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void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gramStart"/>
        <w:r w:rsidRPr="00F70819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Graph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::</w:t>
        </w:r>
        <w:proofErr w:type="spellStart"/>
        <w:proofErr w:type="gramEnd"/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printVertexCover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()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95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96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97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398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bool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visited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];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399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00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++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01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02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visited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]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false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03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04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05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list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&lt;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proofErr w:type="gramStart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&gt;::</w:t>
        </w:r>
        <w:proofErr w:type="gramEnd"/>
        <w:r w:rsidRPr="00F70819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iterator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06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07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08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u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u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u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++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09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10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lastRenderedPageBreak/>
          <w:t>    {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11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12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visited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u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]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false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13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14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{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15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16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adj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u</w:t>
        </w:r>
        <w:proofErr w:type="gramStart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].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begin</w:t>
        </w:r>
        <w:proofErr w:type="gram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();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!=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adj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u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].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end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(); 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++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17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18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    {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19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20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*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21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22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visited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]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false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23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24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        {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25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26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   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visited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]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true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27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28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   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visited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u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]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true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29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30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break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31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32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        }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33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34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    }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35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36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}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37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38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}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39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40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41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++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42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43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visited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])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44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45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cout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 "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46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47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48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49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50" w:author="Deepak Prakash" w:date="2023-04-21T10:01:00Z"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gramStart"/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main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51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52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53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54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n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55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56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cout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 xml:space="preserve">"Enter no. of </w:t>
        </w:r>
        <w:proofErr w:type="gramStart"/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vertices :</w:t>
        </w:r>
        <w:proofErr w:type="gramEnd"/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 xml:space="preserve"> "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57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58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cin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&gt;&gt;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n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59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60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Graph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g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n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61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62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63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64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65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cout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 xml:space="preserve">"Enter no. of </w:t>
        </w:r>
        <w:proofErr w:type="gramStart"/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edges :</w:t>
        </w:r>
        <w:proofErr w:type="gramEnd"/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 xml:space="preserve"> "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66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67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cin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&gt;&gt;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68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69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70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++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71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72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{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73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74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u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75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76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cout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 xml:space="preserve">"Enter start and end vertex of </w:t>
        </w:r>
        <w:proofErr w:type="spellStart"/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a</w:t>
        </w:r>
        <w:proofErr w:type="spellEnd"/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gramStart"/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edge :</w:t>
        </w:r>
        <w:proofErr w:type="gramEnd"/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 xml:space="preserve"> "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77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78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cin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&gt;&gt;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u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&gt;&gt;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79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80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proofErr w:type="gram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g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.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addEdge</w:t>
        </w:r>
        <w:proofErr w:type="spellEnd"/>
        <w:proofErr w:type="gram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u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, </w:t>
        </w:r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81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82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}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83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84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85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cout</w:t>
        </w:r>
        <w:proofErr w:type="spell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 xml:space="preserve">"Vertex Cover set in given </w:t>
        </w:r>
        <w:proofErr w:type="gramStart"/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graph :</w:t>
        </w:r>
        <w:proofErr w:type="gramEnd"/>
        <w:r w:rsidRPr="00F70819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 xml:space="preserve"> "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86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87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F70819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g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.</w:t>
        </w:r>
        <w:r w:rsidRPr="00F70819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printVertexCover</w:t>
        </w:r>
        <w:proofErr w:type="spellEnd"/>
        <w:proofErr w:type="gramEnd"/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();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88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89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90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F70819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return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F70819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F70819" w:rsidRPr="00F70819" w:rsidRDefault="00F70819" w:rsidP="00F70819">
      <w:pPr>
        <w:shd w:val="clear" w:color="auto" w:fill="FAFAFA"/>
        <w:spacing w:after="0" w:line="300" w:lineRule="atLeast"/>
        <w:rPr>
          <w:ins w:id="3491" w:author="Deepak Prakash" w:date="2023-04-21T10:0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492" w:author="Deepak Prakash" w:date="2023-04-21T10:01:00Z">
        <w:r w:rsidRPr="00F70819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</w:t>
        </w:r>
      </w:ins>
    </w:p>
    <w:p w:rsidR="00F70819" w:rsidRDefault="00F70819" w:rsidP="00196C9D">
      <w:pPr>
        <w:rPr>
          <w:ins w:id="3493" w:author="Deepak Prakash" w:date="2023-04-21T07:26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96C9D" w:rsidRPr="00F70819" w:rsidRDefault="00196C9D" w:rsidP="00196C9D">
      <w:pPr>
        <w:rPr>
          <w:ins w:id="3494" w:author="Deepak Prakash" w:date="2023-04-21T10:01:00Z"/>
          <w:rFonts w:ascii="Times New Roman" w:hAnsi="Times New Roman" w:cs="Times New Roman"/>
          <w:b/>
          <w:bCs/>
          <w:sz w:val="32"/>
          <w:szCs w:val="32"/>
          <w:rPrChange w:id="3495" w:author="Deepak Prakash" w:date="2023-04-21T10:01:00Z">
            <w:rPr>
              <w:ins w:id="3496" w:author="Deepak Prakash" w:date="2023-04-21T10:01:00Z"/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rPrChange>
        </w:rPr>
      </w:pPr>
      <w:ins w:id="3497" w:author="Deepak Prakash" w:date="2023-04-21T07:26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lastRenderedPageBreak/>
          <w:t>Output:</w:t>
        </w:r>
      </w:ins>
    </w:p>
    <w:p w:rsidR="00F70819" w:rsidRPr="00F70819" w:rsidRDefault="00F70819" w:rsidP="00196C9D">
      <w:pPr>
        <w:rPr>
          <w:ins w:id="3498" w:author="Deepak Prakash" w:date="2023-04-21T07:26:00Z"/>
          <w:rFonts w:ascii="Times New Roman" w:hAnsi="Times New Roman" w:cs="Times New Roman"/>
          <w:b/>
          <w:bCs/>
          <w:sz w:val="32"/>
          <w:szCs w:val="32"/>
          <w:rPrChange w:id="3499" w:author="Deepak Prakash" w:date="2023-04-21T10:01:00Z">
            <w:rPr>
              <w:ins w:id="3500" w:author="Deepak Prakash" w:date="2023-04-21T07:26:00Z"/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rPrChange>
        </w:rPr>
      </w:pPr>
      <w:ins w:id="3501" w:author="Deepak Prakash" w:date="2023-04-21T10:01:00Z">
        <w:r w:rsidRPr="00F70819">
          <w:rPr>
            <w:rFonts w:ascii="Times New Roman" w:hAnsi="Times New Roman" w:cs="Times New Roman"/>
            <w:b/>
            <w:bCs/>
            <w:sz w:val="32"/>
            <w:szCs w:val="32"/>
            <w:rPrChange w:id="3502" w:author="Deepak Prakash" w:date="2023-04-21T10:01:00Z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rPrChange>
          </w:rPr>
          <w:drawing>
            <wp:inline distT="0" distB="0" distL="0" distR="0" wp14:anchorId="78F8DCB9" wp14:editId="685E0481">
              <wp:extent cx="4374259" cy="1455546"/>
              <wp:effectExtent l="0" t="0" r="7620" b="0"/>
              <wp:docPr id="174995218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49952184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74259" cy="14555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96C9D" w:rsidRPr="005A456B" w:rsidRDefault="00196C9D" w:rsidP="00196C9D">
      <w:pPr>
        <w:rPr>
          <w:ins w:id="3503" w:author="Deepak Prakash" w:date="2023-04-21T07:26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3504" w:author="Deepak Prakash" w:date="2023-04-21T07:26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Time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O(</w:t>
        </w:r>
      </w:ins>
      <w:ins w:id="3505" w:author="Deepak Prakash" w:date="2023-04-21T10:02:00Z">
        <w:r w:rsidR="00F70819">
          <w:rPr>
            <w:rFonts w:ascii="Times New Roman" w:hAnsi="Times New Roman" w:cs="Times New Roman"/>
            <w:sz w:val="28"/>
            <w:szCs w:val="28"/>
          </w:rPr>
          <w:t>V+E</w:t>
        </w:r>
      </w:ins>
      <w:ins w:id="3506" w:author="Deepak Prakash" w:date="2023-04-21T07:26:00Z">
        <w:r>
          <w:rPr>
            <w:rFonts w:ascii="Times New Roman" w:hAnsi="Times New Roman" w:cs="Times New Roman"/>
            <w:sz w:val="28"/>
            <w:szCs w:val="28"/>
          </w:rPr>
          <w:t>)</w:t>
        </w:r>
      </w:ins>
    </w:p>
    <w:p w:rsidR="00196C9D" w:rsidRDefault="00196C9D" w:rsidP="00196C9D">
      <w:pPr>
        <w:rPr>
          <w:ins w:id="3507" w:author="Deepak Prakash" w:date="2023-04-21T07:26:00Z"/>
          <w:rFonts w:ascii="Times New Roman" w:hAnsi="Times New Roman" w:cs="Times New Roman"/>
          <w:sz w:val="28"/>
          <w:szCs w:val="28"/>
        </w:rPr>
      </w:pPr>
      <w:ins w:id="3508" w:author="Deepak Prakash" w:date="2023-04-21T07:26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Space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O(</w:t>
        </w:r>
      </w:ins>
      <w:ins w:id="3509" w:author="Deepak Prakash" w:date="2023-04-21T10:02:00Z">
        <w:r w:rsidR="00F70819">
          <w:rPr>
            <w:rFonts w:ascii="Times New Roman" w:hAnsi="Times New Roman" w:cs="Times New Roman"/>
            <w:sz w:val="28"/>
            <w:szCs w:val="28"/>
          </w:rPr>
          <w:t>V</w:t>
        </w:r>
      </w:ins>
      <w:ins w:id="3510" w:author="Deepak Prakash" w:date="2023-04-21T07:26:00Z">
        <w:r>
          <w:rPr>
            <w:rFonts w:ascii="Times New Roman" w:hAnsi="Times New Roman" w:cs="Times New Roman"/>
            <w:sz w:val="28"/>
            <w:szCs w:val="28"/>
          </w:rPr>
          <w:t>)</w:t>
        </w:r>
      </w:ins>
    </w:p>
    <w:p w:rsidR="00196C9D" w:rsidRDefault="00196C9D" w:rsidP="00196C9D">
      <w:pPr>
        <w:rPr>
          <w:ins w:id="3511" w:author="Deepak Prakash" w:date="2023-04-21T07:26:00Z"/>
          <w:rFonts w:ascii="Times New Roman" w:hAnsi="Times New Roman" w:cs="Times New Roman"/>
          <w:sz w:val="28"/>
          <w:szCs w:val="28"/>
        </w:rPr>
      </w:pPr>
    </w:p>
    <w:p w:rsidR="00AB697F" w:rsidRDefault="00AB697F" w:rsidP="00196C9D">
      <w:pPr>
        <w:jc w:val="center"/>
        <w:rPr>
          <w:ins w:id="3512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513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514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515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516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517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518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519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520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521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522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523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524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B697F" w:rsidRDefault="00AB697F" w:rsidP="00196C9D">
      <w:pPr>
        <w:jc w:val="center"/>
        <w:rPr>
          <w:ins w:id="3525" w:author="Deepak Prakash" w:date="2023-04-21T10:57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96C9D" w:rsidRDefault="00196C9D" w:rsidP="00196C9D">
      <w:pPr>
        <w:jc w:val="center"/>
        <w:rPr>
          <w:ins w:id="3526" w:author="Deepak Prakash" w:date="2023-04-21T07:26:00Z"/>
          <w:rFonts w:ascii="Times New Roman" w:hAnsi="Times New Roman" w:cs="Times New Roman"/>
          <w:b/>
          <w:bCs/>
          <w:sz w:val="40"/>
          <w:szCs w:val="40"/>
          <w:u w:val="single"/>
        </w:rPr>
      </w:pPr>
      <w:ins w:id="3527" w:author="Deepak Prakash" w:date="2023-04-21T07:26:00Z">
        <w:r w:rsidRPr="005A456B"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lastRenderedPageBreak/>
          <w:t xml:space="preserve">Experiment </w:t>
        </w:r>
        <w:r>
          <w:rPr>
            <w:rFonts w:ascii="Times New Roman" w:hAnsi="Times New Roman" w:cs="Times New Roman"/>
            <w:b/>
            <w:bCs/>
            <w:sz w:val="40"/>
            <w:szCs w:val="40"/>
            <w:u w:val="single"/>
          </w:rPr>
          <w:t>12</w:t>
        </w:r>
      </w:ins>
    </w:p>
    <w:p w:rsidR="00196C9D" w:rsidRDefault="00196C9D" w:rsidP="00196C9D">
      <w:pPr>
        <w:jc w:val="center"/>
        <w:rPr>
          <w:ins w:id="3528" w:author="Deepak Prakash" w:date="2023-04-21T07:26:00Z"/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C21DDE" w:rsidRDefault="00196C9D" w:rsidP="00C21DDE">
      <w:pPr>
        <w:rPr>
          <w:ins w:id="3529" w:author="Deepak Prakash" w:date="2023-04-21T07:30:00Z"/>
          <w:rFonts w:ascii="Times New Roman" w:hAnsi="Times New Roman" w:cs="Times New Roman"/>
          <w:sz w:val="32"/>
          <w:szCs w:val="32"/>
        </w:rPr>
      </w:pPr>
      <w:ins w:id="3530" w:author="Deepak Prakash" w:date="2023-04-21T07:26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AIM:</w:t>
        </w:r>
        <w:r w:rsidRPr="005A456B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</w:t>
        </w:r>
      </w:ins>
      <w:ins w:id="3531" w:author="Deepak Prakash" w:date="2023-04-21T07:30:00Z">
        <w:r w:rsidR="00C21DDE" w:rsidRPr="00C21DDE">
          <w:rPr>
            <w:rFonts w:ascii="Times New Roman" w:hAnsi="Times New Roman" w:cs="Times New Roman"/>
            <w:sz w:val="28"/>
            <w:szCs w:val="28"/>
            <w:rPrChange w:id="3532" w:author="Deepak Prakash" w:date="2023-04-21T07:30:00Z">
              <w:rPr>
                <w:rFonts w:ascii="Times New Roman" w:hAnsi="Times New Roman" w:cs="Times New Roman"/>
                <w:sz w:val="32"/>
                <w:szCs w:val="32"/>
              </w:rPr>
            </w:rPrChange>
          </w:rPr>
          <w:t>Implementation of maximal independent set from a given graph using backtracking</w:t>
        </w:r>
      </w:ins>
    </w:p>
    <w:p w:rsidR="00196C9D" w:rsidRDefault="00196C9D" w:rsidP="00196C9D">
      <w:pPr>
        <w:rPr>
          <w:ins w:id="3533" w:author="Deepak Prakash" w:date="2023-04-21T07:26:00Z"/>
          <w:rFonts w:ascii="Times New Roman" w:hAnsi="Times New Roman" w:cs="Times New Roman"/>
          <w:sz w:val="28"/>
          <w:szCs w:val="28"/>
        </w:rPr>
      </w:pPr>
      <w:ins w:id="3534" w:author="Deepak Prakash" w:date="2023-04-21T07:26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Programming Language:</w:t>
        </w:r>
        <w:r w:rsidRPr="005A456B">
          <w:rPr>
            <w:rFonts w:ascii="Times New Roman" w:hAnsi="Times New Roman" w:cs="Times New Roman"/>
            <w:sz w:val="28"/>
            <w:szCs w:val="28"/>
          </w:rPr>
          <w:t xml:space="preserve"> C++</w:t>
        </w:r>
      </w:ins>
    </w:p>
    <w:p w:rsidR="00196C9D" w:rsidRDefault="00196C9D" w:rsidP="00196C9D">
      <w:pPr>
        <w:rPr>
          <w:ins w:id="3535" w:author="Deepak Prakash" w:date="2023-04-21T10:11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3536" w:author="Deepak Prakash" w:date="2023-04-21T07:26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Program:</w:t>
        </w:r>
      </w:ins>
      <w:ins w:id="3537" w:author="Deepak Prakash" w:date="2023-04-21T07:30:00Z">
        <w:r w:rsidR="00C21DDE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3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39" w:author="Deepak Prakash" w:date="2023-04-21T10:11:00Z"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#include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&lt;bits/</w:t>
        </w:r>
        <w:proofErr w:type="spellStart"/>
        <w:r w:rsidRPr="0064290E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stdc</w:t>
        </w:r>
        <w:proofErr w:type="spellEnd"/>
        <w:r w:rsidRPr="0064290E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++.h&gt;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40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41" w:author="Deepak Prakash" w:date="2023-04-21T10:11:00Z"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using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namespace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std;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42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43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44" w:author="Deepak Prakash" w:date="2023-04-21T10:11:00Z">
        <w:r w:rsidRPr="0064290E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set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</w:t>
        </w:r>
        <w:r w:rsidRPr="0064290E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set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&lt;int&gt;&gt;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independentSets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45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46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47" w:author="Deepak Prakash" w:date="2023-04-21T10:11:00Z">
        <w:r w:rsidRPr="0064290E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set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</w:t>
        </w:r>
        <w:r w:rsidRPr="0064290E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set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&lt;int&gt;&gt;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maximalIndependentSets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4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49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50" w:author="Deepak Prakash" w:date="2023-04-21T10:11:00Z">
        <w:r w:rsidRPr="0064290E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map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</w:t>
        </w:r>
        <w:r w:rsidRPr="0064290E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pair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&lt;int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,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int&gt;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,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int&gt;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edges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51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52" w:author="Deepak Prakash" w:date="2023-04-21T10:11:00Z">
        <w:r w:rsidRPr="0064290E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vector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&lt;int&gt;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vertices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53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54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55" w:author="Deepak Prakash" w:date="2023-04-21T10:11:00Z"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void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printAllIndependentSets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56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57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5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59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auto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iter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: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independentSets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60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61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62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63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gramStart"/>
        <w:r w:rsidRPr="0064290E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"{ "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64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65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auto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iter</w:t>
        </w:r>
        <w:proofErr w:type="gram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2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: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iter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66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67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6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69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iter2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 "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70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71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72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73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"}"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74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75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76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77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endl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7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79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80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81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82" w:author="Deepak Prakash" w:date="2023-04-21T10:11:00Z"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void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printMaximalIndependentSets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83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84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85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86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maxCount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87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88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localCount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89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90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auto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iter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: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independentSets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91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92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93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94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95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localCount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96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97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auto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iter</w:t>
        </w:r>
        <w:proofErr w:type="gram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2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: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iter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59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599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00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01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localCount</w:t>
        </w:r>
        <w:proofErr w:type="spellEnd"/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++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02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03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lastRenderedPageBreak/>
          <w:t>        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04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05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localCount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&gt;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maxCount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06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07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maxCount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localCount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0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09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10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11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auto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iter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: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independentSets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12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13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14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15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16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localCount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17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18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64290E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set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&lt;int&gt;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tempMaximalSet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19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20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21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auto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iter</w:t>
        </w:r>
        <w:proofErr w:type="gram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2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: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iter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22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23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24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25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localCount</w:t>
        </w:r>
        <w:proofErr w:type="spellEnd"/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++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26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27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tempMaximalSet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.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insert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iter2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2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29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30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31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localCount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maxCount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32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33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maximalIndependentSets</w:t>
        </w:r>
        <w:proofErr w:type="spellEnd"/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34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35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proofErr w:type="gramStart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.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insert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tempMaximalSet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36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37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3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39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auto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iter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: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maximalIndependentSets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40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41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42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43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gramStart"/>
        <w:r w:rsidRPr="0064290E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"{ "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44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45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auto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iter</w:t>
        </w:r>
        <w:proofErr w:type="gram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2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: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iter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46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47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4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49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iter2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 "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50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51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52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53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"}"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54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55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56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57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endl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5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59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60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61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62" w:author="Deepak Prakash" w:date="2023-04-21T10:11:00Z"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bool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isSafeForIndependentSet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63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64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vertex,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65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66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set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&lt;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&gt; </w:t>
        </w:r>
        <w:proofErr w:type="spellStart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tempSolutionSet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67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68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69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70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auto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iter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: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tempSolutionSet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71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72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73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74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proofErr w:type="gram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edges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proofErr w:type="gramEnd"/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make_pair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iter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, vertex)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]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75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76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77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78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return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false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79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80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81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82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83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84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return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true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85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86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87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8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89" w:author="Deepak Prakash" w:date="2023-04-21T10:11:00Z"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void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findAllIndependentSets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90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91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lastRenderedPageBreak/>
          <w:t xml:space="preserve">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currV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,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92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93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setSize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,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94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95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set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&lt;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&gt; </w:t>
        </w:r>
        <w:proofErr w:type="spellStart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tempSolutionSet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96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97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69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699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currV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setSize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++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00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01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02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03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if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isSafeForIndependentSet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04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05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proofErr w:type="gram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vertices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proofErr w:type="gramEnd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]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,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06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07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proofErr w:type="spellStart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tempSolutionSet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0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09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10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11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tempSolutionSet</w:t>
        </w:r>
        <w:proofErr w:type="spellEnd"/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12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13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proofErr w:type="gramStart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.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insert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vertices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]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14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15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findAllIndependentSets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16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17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,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1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19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proofErr w:type="spellStart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setSize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,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20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21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proofErr w:type="spellStart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tempSolutionSet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22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23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</w:t>
        </w:r>
        <w:proofErr w:type="spellStart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tempSolutionSet</w:t>
        </w:r>
        <w:proofErr w:type="spellEnd"/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24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25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        </w:t>
        </w:r>
        <w:proofErr w:type="gramStart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.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erase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vertices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[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-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]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26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27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    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2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29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30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31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independentSets</w:t>
        </w:r>
        <w:proofErr w:type="spellEnd"/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32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33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gramStart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.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insert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spellStart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tempSolutionSet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34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35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36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37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38" w:author="Deepak Prakash" w:date="2023-04-21T10:11:00Z"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gramStart"/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main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39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40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41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42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,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43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44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cout</w:t>
        </w:r>
        <w:proofErr w:type="spellEnd"/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64290E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"Enter no. of vertices: "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45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46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cin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&gt;&gt;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47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48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cout</w:t>
        </w:r>
        <w:proofErr w:type="spellEnd"/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64290E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"Enter no. of edges: "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49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50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cin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&gt;&gt;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240" w:line="300" w:lineRule="atLeast"/>
        <w:rPr>
          <w:ins w:id="3751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52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53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++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54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55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vertices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.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push</w:t>
        </w:r>
        <w:proofErr w:type="gramEnd"/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_back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56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57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58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pair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&lt;int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,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int&gt;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edge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59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60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x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,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y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61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62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for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(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;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i</w:t>
        </w:r>
        <w:proofErr w:type="spellEnd"/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++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63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64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{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65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66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cout</w:t>
        </w:r>
        <w:proofErr w:type="spellEnd"/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&lt;&lt;</w:t>
        </w:r>
        <w:r w:rsidRPr="0064290E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"Enter edge (</w:t>
        </w:r>
        <w:proofErr w:type="gramStart"/>
        <w:r w:rsidRPr="0064290E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U,V</w:t>
        </w:r>
        <w:proofErr w:type="gramEnd"/>
        <w:r w:rsidRPr="0064290E">
          <w:rPr>
            <w:rFonts w:ascii="Consolas" w:eastAsia="Times New Roman" w:hAnsi="Consolas" w:cs="Times New Roman"/>
            <w:color w:val="50A14F"/>
            <w:kern w:val="0"/>
            <w:sz w:val="23"/>
            <w:szCs w:val="23"/>
            <w:lang w:eastAsia="en-IN" w:bidi="hi-IN"/>
            <w14:ligatures w14:val="none"/>
          </w:rPr>
          <w:t>): "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67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68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cin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&gt;&gt;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x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&gt;&gt;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y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69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70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edge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.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first</w:t>
        </w:r>
        <w:proofErr w:type="spellEnd"/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x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71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72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edge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.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second</w:t>
        </w:r>
        <w:proofErr w:type="spellEnd"/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y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73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74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edges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[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edge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]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75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76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int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edge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.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first</w:t>
        </w:r>
        <w:proofErr w:type="spellEnd"/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77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78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lastRenderedPageBreak/>
          <w:t xml:space="preserve">       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edge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.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first</w:t>
        </w:r>
        <w:proofErr w:type="spellEnd"/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edge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.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second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79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80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edge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.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second</w:t>
        </w:r>
        <w:proofErr w:type="spellEnd"/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81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82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    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edges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[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edge</w:t>
        </w:r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]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=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83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84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    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85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86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87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C18401"/>
            <w:kern w:val="0"/>
            <w:sz w:val="23"/>
            <w:szCs w:val="23"/>
            <w:lang w:eastAsia="en-IN" w:bidi="hi-IN"/>
            <w14:ligatures w14:val="none"/>
          </w:rPr>
          <w:t>set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&lt;int&gt;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proofErr w:type="spellStart"/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tempSolutionSet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8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89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90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findAllIndependentSets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Start"/>
        <w:r w:rsidRPr="0064290E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1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,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V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,</w:t>
        </w:r>
        <w:r w:rsidRPr="0064290E">
          <w:rPr>
            <w:rFonts w:ascii="Consolas" w:eastAsia="Times New Roman" w:hAnsi="Consolas" w:cs="Times New Roman"/>
            <w:color w:val="E45649"/>
            <w:kern w:val="0"/>
            <w:sz w:val="23"/>
            <w:szCs w:val="23"/>
            <w:lang w:eastAsia="en-IN" w:bidi="hi-IN"/>
            <w14:ligatures w14:val="none"/>
          </w:rPr>
          <w:t>tempSolutionSet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91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92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93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printAllIndependentSets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94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95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96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proofErr w:type="spellStart"/>
        <w:proofErr w:type="gramStart"/>
        <w:r w:rsidRPr="0064290E">
          <w:rPr>
            <w:rFonts w:ascii="Consolas" w:eastAsia="Times New Roman" w:hAnsi="Consolas" w:cs="Times New Roman"/>
            <w:color w:val="4078F2"/>
            <w:kern w:val="0"/>
            <w:sz w:val="23"/>
            <w:szCs w:val="23"/>
            <w:lang w:eastAsia="en-IN" w:bidi="hi-IN"/>
            <w14:ligatures w14:val="none"/>
          </w:rPr>
          <w:t>printMaximalIndependentSets</w:t>
        </w:r>
        <w:proofErr w:type="spell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(</w:t>
        </w:r>
        <w:proofErr w:type="gramEnd"/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);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97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798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799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    </w:t>
        </w:r>
        <w:r w:rsidRPr="0064290E">
          <w:rPr>
            <w:rFonts w:ascii="Consolas" w:eastAsia="Times New Roman" w:hAnsi="Consolas" w:cs="Times New Roman"/>
            <w:color w:val="A626A4"/>
            <w:kern w:val="0"/>
            <w:sz w:val="23"/>
            <w:szCs w:val="23"/>
            <w:lang w:eastAsia="en-IN" w:bidi="hi-IN"/>
            <w14:ligatures w14:val="none"/>
          </w:rPr>
          <w:t>return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 xml:space="preserve"> </w:t>
        </w:r>
        <w:r w:rsidRPr="0064290E">
          <w:rPr>
            <w:rFonts w:ascii="Consolas" w:eastAsia="Times New Roman" w:hAnsi="Consolas" w:cs="Times New Roman"/>
            <w:color w:val="986801"/>
            <w:kern w:val="0"/>
            <w:sz w:val="23"/>
            <w:szCs w:val="23"/>
            <w:lang w:eastAsia="en-IN" w:bidi="hi-IN"/>
            <w14:ligatures w14:val="none"/>
          </w:rPr>
          <w:t>0</w:t>
        </w:r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;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800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  <w:ins w:id="3801" w:author="Deepak Prakash" w:date="2023-04-21T10:11:00Z">
        <w:r w:rsidRPr="0064290E">
          <w:rPr>
            <w:rFonts w:ascii="Consolas" w:eastAsia="Times New Roman" w:hAnsi="Consolas" w:cs="Times New Roman"/>
            <w:color w:val="383A42"/>
            <w:kern w:val="0"/>
            <w:sz w:val="23"/>
            <w:szCs w:val="23"/>
            <w:lang w:eastAsia="en-IN" w:bidi="hi-IN"/>
            <w14:ligatures w14:val="none"/>
          </w:rPr>
          <w:t>}</w:t>
        </w:r>
      </w:ins>
    </w:p>
    <w:p w:rsidR="0064290E" w:rsidRPr="0064290E" w:rsidRDefault="0064290E" w:rsidP="0064290E">
      <w:pPr>
        <w:shd w:val="clear" w:color="auto" w:fill="FAFAFA"/>
        <w:spacing w:after="0" w:line="300" w:lineRule="atLeast"/>
        <w:rPr>
          <w:ins w:id="3802" w:author="Deepak Prakash" w:date="2023-04-21T10:11:00Z"/>
          <w:rFonts w:ascii="Consolas" w:eastAsia="Times New Roman" w:hAnsi="Consolas" w:cs="Times New Roman"/>
          <w:color w:val="383A42"/>
          <w:kern w:val="0"/>
          <w:sz w:val="23"/>
          <w:szCs w:val="23"/>
          <w:lang w:eastAsia="en-IN" w:bidi="hi-IN"/>
          <w14:ligatures w14:val="none"/>
        </w:rPr>
      </w:pPr>
    </w:p>
    <w:p w:rsidR="0064290E" w:rsidRDefault="0064290E" w:rsidP="00196C9D">
      <w:pPr>
        <w:rPr>
          <w:ins w:id="3803" w:author="Deepak Prakash" w:date="2023-04-21T07:26:00Z"/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96C9D" w:rsidRDefault="00196C9D" w:rsidP="00196C9D">
      <w:pPr>
        <w:rPr>
          <w:ins w:id="3804" w:author="Deepak Prakash" w:date="2023-04-21T10:11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3805" w:author="Deepak Prakash" w:date="2023-04-21T07:26:00Z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Output:</w:t>
        </w:r>
      </w:ins>
    </w:p>
    <w:p w:rsidR="0064290E" w:rsidRPr="0064290E" w:rsidRDefault="0064290E" w:rsidP="00196C9D">
      <w:pPr>
        <w:rPr>
          <w:ins w:id="3806" w:author="Deepak Prakash" w:date="2023-04-21T07:26:00Z"/>
          <w:rFonts w:ascii="Times New Roman" w:hAnsi="Times New Roman" w:cs="Times New Roman"/>
          <w:b/>
          <w:bCs/>
          <w:sz w:val="32"/>
          <w:szCs w:val="32"/>
          <w:rPrChange w:id="3807" w:author="Deepak Prakash" w:date="2023-04-21T10:11:00Z">
            <w:rPr>
              <w:ins w:id="3808" w:author="Deepak Prakash" w:date="2023-04-21T07:26:00Z"/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rPrChange>
        </w:rPr>
      </w:pPr>
      <w:ins w:id="3809" w:author="Deepak Prakash" w:date="2023-04-21T10:11:00Z">
        <w:r w:rsidRPr="0064290E">
          <w:rPr>
            <w:rFonts w:ascii="Times New Roman" w:hAnsi="Times New Roman" w:cs="Times New Roman"/>
            <w:b/>
            <w:bCs/>
            <w:sz w:val="32"/>
            <w:szCs w:val="32"/>
            <w:rPrChange w:id="3810" w:author="Deepak Prakash" w:date="2023-04-21T10:11:00Z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rPrChange>
          </w:rPr>
          <w:drawing>
            <wp:inline distT="0" distB="0" distL="0" distR="0" wp14:anchorId="77E4ABF5" wp14:editId="25AD7542">
              <wp:extent cx="4816257" cy="1348857"/>
              <wp:effectExtent l="0" t="0" r="3810" b="3810"/>
              <wp:docPr id="172526529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25265296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6257" cy="13488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96C9D" w:rsidRPr="005A456B" w:rsidRDefault="00196C9D" w:rsidP="00196C9D">
      <w:pPr>
        <w:rPr>
          <w:ins w:id="3811" w:author="Deepak Prakash" w:date="2023-04-21T07:26:00Z"/>
          <w:rFonts w:ascii="Times New Roman" w:hAnsi="Times New Roman" w:cs="Times New Roman"/>
          <w:b/>
          <w:bCs/>
          <w:sz w:val="32"/>
          <w:szCs w:val="32"/>
          <w:u w:val="single"/>
        </w:rPr>
      </w:pPr>
      <w:ins w:id="3812" w:author="Deepak Prakash" w:date="2023-04-21T07:26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Time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O(</w:t>
        </w:r>
      </w:ins>
      <w:ins w:id="3813" w:author="Deepak Prakash" w:date="2023-04-21T10:11:00Z">
        <w:r w:rsidR="0064290E">
          <w:rPr>
            <w:rFonts w:ascii="Times New Roman" w:hAnsi="Times New Roman" w:cs="Times New Roman"/>
            <w:sz w:val="28"/>
            <w:szCs w:val="28"/>
          </w:rPr>
          <w:t>2</w:t>
        </w:r>
        <w:r w:rsidR="0064290E">
          <w:rPr>
            <w:rFonts w:ascii="Times New Roman" w:hAnsi="Times New Roman" w:cs="Times New Roman"/>
            <w:sz w:val="28"/>
            <w:szCs w:val="28"/>
            <w:vertAlign w:val="superscript"/>
          </w:rPr>
          <w:t>N</w:t>
        </w:r>
      </w:ins>
      <w:ins w:id="3814" w:author="Deepak Prakash" w:date="2023-04-21T07:26:00Z">
        <w:r>
          <w:rPr>
            <w:rFonts w:ascii="Times New Roman" w:hAnsi="Times New Roman" w:cs="Times New Roman"/>
            <w:sz w:val="28"/>
            <w:szCs w:val="28"/>
          </w:rPr>
          <w:t>)</w:t>
        </w:r>
      </w:ins>
    </w:p>
    <w:p w:rsidR="00196C9D" w:rsidRDefault="00196C9D" w:rsidP="00196C9D">
      <w:pPr>
        <w:rPr>
          <w:ins w:id="3815" w:author="Deepak Prakash" w:date="2023-04-21T07:26:00Z"/>
          <w:rFonts w:ascii="Times New Roman" w:hAnsi="Times New Roman" w:cs="Times New Roman"/>
          <w:sz w:val="28"/>
          <w:szCs w:val="28"/>
        </w:rPr>
      </w:pPr>
      <w:ins w:id="3816" w:author="Deepak Prakash" w:date="2023-04-21T07:26:00Z">
        <w:r w:rsidRPr="005A456B"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Space Complexity:</w:t>
        </w:r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O(</w:t>
        </w:r>
      </w:ins>
      <w:ins w:id="3817" w:author="Deepak Prakash" w:date="2023-04-21T10:11:00Z">
        <w:r w:rsidR="0064290E">
          <w:rPr>
            <w:rFonts w:ascii="Times New Roman" w:hAnsi="Times New Roman" w:cs="Times New Roman"/>
            <w:sz w:val="28"/>
            <w:szCs w:val="28"/>
          </w:rPr>
          <w:t>2</w:t>
        </w:r>
        <w:r w:rsidR="0064290E">
          <w:rPr>
            <w:rFonts w:ascii="Times New Roman" w:hAnsi="Times New Roman" w:cs="Times New Roman"/>
            <w:sz w:val="28"/>
            <w:szCs w:val="28"/>
            <w:vertAlign w:val="superscript"/>
          </w:rPr>
          <w:t>N</w:t>
        </w:r>
      </w:ins>
      <w:ins w:id="3818" w:author="Deepak Prakash" w:date="2023-04-21T07:26:00Z">
        <w:r>
          <w:rPr>
            <w:rFonts w:ascii="Times New Roman" w:hAnsi="Times New Roman" w:cs="Times New Roman"/>
            <w:sz w:val="28"/>
            <w:szCs w:val="28"/>
          </w:rPr>
          <w:t>)</w:t>
        </w:r>
      </w:ins>
    </w:p>
    <w:p w:rsidR="00196C9D" w:rsidRDefault="00196C9D" w:rsidP="00196C9D">
      <w:pPr>
        <w:rPr>
          <w:ins w:id="3819" w:author="Deepak Prakash" w:date="2023-04-21T07:26:00Z"/>
          <w:rFonts w:ascii="Times New Roman" w:hAnsi="Times New Roman" w:cs="Times New Roman"/>
          <w:sz w:val="28"/>
          <w:szCs w:val="28"/>
        </w:rPr>
      </w:pPr>
    </w:p>
    <w:p w:rsidR="00196C9D" w:rsidRDefault="00196C9D" w:rsidP="00196C9D">
      <w:pPr>
        <w:rPr>
          <w:ins w:id="3820" w:author="Deepak Prakash" w:date="2023-04-21T07:26:00Z"/>
          <w:rFonts w:ascii="Times New Roman" w:hAnsi="Times New Roman" w:cs="Times New Roman"/>
          <w:sz w:val="28"/>
          <w:szCs w:val="28"/>
        </w:rPr>
      </w:pPr>
    </w:p>
    <w:p w:rsidR="00196C9D" w:rsidRPr="00196C9D" w:rsidRDefault="00196C9D" w:rsidP="001069FA">
      <w:pPr>
        <w:rPr>
          <w:rFonts w:ascii="Times New Roman" w:hAnsi="Times New Roman" w:cs="Times New Roman"/>
          <w:sz w:val="28"/>
          <w:szCs w:val="28"/>
          <w:rPrChange w:id="3821" w:author="Deepak Prakash" w:date="2023-04-21T07:22:00Z">
            <w:rPr>
              <w:rFonts w:ascii="Times New Roman" w:hAnsi="Times New Roman" w:cs="Times New Roman"/>
              <w:sz w:val="32"/>
              <w:szCs w:val="32"/>
            </w:rPr>
          </w:rPrChange>
        </w:rPr>
      </w:pPr>
    </w:p>
    <w:sectPr w:rsidR="00196C9D" w:rsidRPr="0019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epak Prakash">
    <w15:presenceInfo w15:providerId="Windows Live" w15:userId="53ce0ccc6b41ab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BD"/>
    <w:rsid w:val="000670BD"/>
    <w:rsid w:val="001069FA"/>
    <w:rsid w:val="00196C9D"/>
    <w:rsid w:val="003830BE"/>
    <w:rsid w:val="0064290E"/>
    <w:rsid w:val="00727ABB"/>
    <w:rsid w:val="008428AF"/>
    <w:rsid w:val="009A333F"/>
    <w:rsid w:val="00AB697F"/>
    <w:rsid w:val="00B502AB"/>
    <w:rsid w:val="00BA21EC"/>
    <w:rsid w:val="00C21DDE"/>
    <w:rsid w:val="00E40491"/>
    <w:rsid w:val="00E706F5"/>
    <w:rsid w:val="00EF2F2A"/>
    <w:rsid w:val="00F5204C"/>
    <w:rsid w:val="00F523B9"/>
    <w:rsid w:val="00F7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C3B6"/>
  <w15:chartTrackingRefBased/>
  <w15:docId w15:val="{602F2D55-4EA3-4B5E-BFC9-08EB1D3F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670BD"/>
    <w:pPr>
      <w:spacing w:after="0" w:line="240" w:lineRule="auto"/>
    </w:pPr>
  </w:style>
  <w:style w:type="table" w:styleId="TableGrid">
    <w:name w:val="Table Grid"/>
    <w:basedOn w:val="TableNormal"/>
    <w:uiPriority w:val="39"/>
    <w:rsid w:val="00067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A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49</Pages>
  <Words>5561</Words>
  <Characters>31703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Prakash</dc:creator>
  <cp:keywords/>
  <dc:description/>
  <cp:lastModifiedBy>Deepak Prakash</cp:lastModifiedBy>
  <cp:revision>2</cp:revision>
  <dcterms:created xsi:type="dcterms:W3CDTF">2023-04-21T01:18:00Z</dcterms:created>
  <dcterms:modified xsi:type="dcterms:W3CDTF">2023-04-21T05:27:00Z</dcterms:modified>
</cp:coreProperties>
</file>